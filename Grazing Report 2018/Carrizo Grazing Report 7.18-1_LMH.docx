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99876" w14:textId="77777777" w:rsidR="001E360F" w:rsidRPr="00D870D8" w:rsidRDefault="00D870D8">
      <w:pPr>
        <w:rPr>
          <w:b/>
        </w:rPr>
      </w:pPr>
      <w:r w:rsidRPr="00D870D8">
        <w:rPr>
          <w:b/>
        </w:rPr>
        <w:t xml:space="preserve">Carrizo Plains </w:t>
      </w:r>
      <w:r>
        <w:rPr>
          <w:b/>
        </w:rPr>
        <w:t xml:space="preserve">effects of </w:t>
      </w:r>
      <w:r w:rsidRPr="00D870D8">
        <w:rPr>
          <w:b/>
        </w:rPr>
        <w:t>cattle grazing on vegetation</w:t>
      </w:r>
    </w:p>
    <w:p w14:paraId="1FBAE0A1" w14:textId="77777777" w:rsidR="00D870D8" w:rsidRDefault="00D870D8">
      <w:r>
        <w:t>Prepared by Alejandro Brambila and Lauren Hallett</w:t>
      </w:r>
    </w:p>
    <w:p w14:paraId="5F483A68" w14:textId="77777777" w:rsidR="00D870D8" w:rsidRDefault="00D870D8">
      <w:r>
        <w:t>July 2018</w:t>
      </w:r>
    </w:p>
    <w:p w14:paraId="70F59147" w14:textId="77777777" w:rsidR="00D870D8" w:rsidRDefault="00D870D8"/>
    <w:p w14:paraId="17D34768" w14:textId="77777777" w:rsidR="00EE3F05" w:rsidRDefault="00EE3F05">
      <w:r>
        <w:t>Cattle grazing has the potential to substantially alter plant communities through biomass removal, selective grazing and trampling.  Here, we look at three categories of vegetation response to grazing in Carrizo Plains, an arid grassland in southern California: (A) change in percent cover of native and invasive species, (B) change in residual standing biomass after cattle grazing, and (C) change in Shannon diversity of the plant community.</w:t>
      </w:r>
    </w:p>
    <w:p w14:paraId="1F6728F1" w14:textId="77777777" w:rsidR="00EE3F05" w:rsidRDefault="00EE3F05"/>
    <w:p w14:paraId="539A55F4" w14:textId="77777777" w:rsidR="00421B34" w:rsidRDefault="00421B34"/>
    <w:p w14:paraId="62E05884" w14:textId="77777777" w:rsidR="00EE3F05" w:rsidRPr="00EE3F05" w:rsidRDefault="00D870D8" w:rsidP="00EE3F05">
      <w:pPr>
        <w:pStyle w:val="ListParagraph"/>
        <w:numPr>
          <w:ilvl w:val="0"/>
          <w:numId w:val="2"/>
        </w:numPr>
        <w:rPr>
          <w:i/>
        </w:rPr>
      </w:pPr>
      <w:r w:rsidRPr="00EE3F05">
        <w:rPr>
          <w:i/>
        </w:rPr>
        <w:t xml:space="preserve">Effects of grazing on native and exotic cover. </w:t>
      </w:r>
    </w:p>
    <w:p w14:paraId="53B0A8DA" w14:textId="77777777" w:rsidR="00EE3F05" w:rsidRDefault="00421B34" w:rsidP="00EE3F05">
      <w:pPr>
        <w:rPr>
          <w:i/>
        </w:rPr>
      </w:pPr>
      <w:r>
        <w:rPr>
          <w:noProof/>
        </w:rPr>
        <w:drawing>
          <wp:anchor distT="0" distB="0" distL="114300" distR="114300" simplePos="0" relativeHeight="251658240" behindDoc="1" locked="0" layoutInCell="1" allowOverlap="1" wp14:anchorId="26683923" wp14:editId="1A3EC2AA">
            <wp:simplePos x="0" y="0"/>
            <wp:positionH relativeFrom="column">
              <wp:posOffset>-53163</wp:posOffset>
            </wp:positionH>
            <wp:positionV relativeFrom="paragraph">
              <wp:posOffset>196865</wp:posOffset>
            </wp:positionV>
            <wp:extent cx="5018568" cy="3779773"/>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cent.cover.aggregated.jpeg"/>
                    <pic:cNvPicPr/>
                  </pic:nvPicPr>
                  <pic:blipFill>
                    <a:blip r:embed="rId5">
                      <a:extLst>
                        <a:ext uri="{28A0092B-C50C-407E-A947-70E740481C1C}">
                          <a14:useLocalDpi xmlns:a14="http://schemas.microsoft.com/office/drawing/2010/main" val="0"/>
                        </a:ext>
                      </a:extLst>
                    </a:blip>
                    <a:stretch>
                      <a:fillRect/>
                    </a:stretch>
                  </pic:blipFill>
                  <pic:spPr>
                    <a:xfrm>
                      <a:off x="0" y="0"/>
                      <a:ext cx="5031360" cy="3789408"/>
                    </a:xfrm>
                    <a:prstGeom prst="rect">
                      <a:avLst/>
                    </a:prstGeom>
                  </pic:spPr>
                </pic:pic>
              </a:graphicData>
            </a:graphic>
            <wp14:sizeRelH relativeFrom="page">
              <wp14:pctWidth>0</wp14:pctWidth>
            </wp14:sizeRelH>
            <wp14:sizeRelV relativeFrom="page">
              <wp14:pctHeight>0</wp14:pctHeight>
            </wp14:sizeRelV>
          </wp:anchor>
        </w:drawing>
      </w:r>
    </w:p>
    <w:p w14:paraId="3B4A986D" w14:textId="77777777" w:rsidR="00EE3F05" w:rsidRDefault="00EE3F05" w:rsidP="00EE3F05">
      <w:pPr>
        <w:rPr>
          <w:i/>
        </w:rPr>
      </w:pPr>
    </w:p>
    <w:p w14:paraId="37C65049" w14:textId="77777777" w:rsidR="00EE3F05" w:rsidRDefault="00EE3F05" w:rsidP="00EE3F05">
      <w:pPr>
        <w:rPr>
          <w:i/>
        </w:rPr>
      </w:pPr>
    </w:p>
    <w:p w14:paraId="4E02CD52" w14:textId="77777777" w:rsidR="00EE3F05" w:rsidRDefault="00EE3F05" w:rsidP="00EE3F05">
      <w:pPr>
        <w:rPr>
          <w:i/>
        </w:rPr>
      </w:pPr>
    </w:p>
    <w:p w14:paraId="5C8BA398" w14:textId="77777777" w:rsidR="00EE3F05" w:rsidRDefault="00EE3F05" w:rsidP="00EE3F05">
      <w:pPr>
        <w:rPr>
          <w:i/>
        </w:rPr>
      </w:pPr>
    </w:p>
    <w:p w14:paraId="740FF221" w14:textId="77777777" w:rsidR="00D870D8" w:rsidRPr="00EE3F05" w:rsidRDefault="00D870D8" w:rsidP="00EE3F05">
      <w:pPr>
        <w:rPr>
          <w:i/>
        </w:rPr>
      </w:pPr>
    </w:p>
    <w:p w14:paraId="22C8DC1E" w14:textId="77777777" w:rsidR="00D870D8" w:rsidRDefault="00421B34" w:rsidP="00D870D8">
      <w:r>
        <w:rPr>
          <w:i/>
          <w:noProof/>
        </w:rPr>
        <mc:AlternateContent>
          <mc:Choice Requires="wps">
            <w:drawing>
              <wp:anchor distT="0" distB="0" distL="114300" distR="114300" simplePos="0" relativeHeight="251662336" behindDoc="0" locked="0" layoutInCell="1" allowOverlap="1" wp14:anchorId="3B9712AA" wp14:editId="74BEA6DB">
                <wp:simplePos x="0" y="0"/>
                <wp:positionH relativeFrom="column">
                  <wp:posOffset>4060663</wp:posOffset>
                </wp:positionH>
                <wp:positionV relativeFrom="paragraph">
                  <wp:posOffset>10795</wp:posOffset>
                </wp:positionV>
                <wp:extent cx="510363" cy="361507"/>
                <wp:effectExtent l="0" t="0" r="0" b="0"/>
                <wp:wrapNone/>
                <wp:docPr id="7" name="Text Box 7"/>
                <wp:cNvGraphicFramePr/>
                <a:graphic xmlns:a="http://schemas.openxmlformats.org/drawingml/2006/main">
                  <a:graphicData uri="http://schemas.microsoft.com/office/word/2010/wordprocessingShape">
                    <wps:wsp>
                      <wps:cNvSpPr txBox="1"/>
                      <wps:spPr>
                        <a:xfrm>
                          <a:off x="0" y="0"/>
                          <a:ext cx="510363" cy="361507"/>
                        </a:xfrm>
                        <a:prstGeom prst="rect">
                          <a:avLst/>
                        </a:prstGeom>
                        <a:solidFill>
                          <a:schemeClr val="lt1"/>
                        </a:solidFill>
                        <a:ln w="6350">
                          <a:noFill/>
                        </a:ln>
                      </wps:spPr>
                      <wps:txbx>
                        <w:txbxContent>
                          <w:p w14:paraId="5ABC297D" w14:textId="77777777" w:rsidR="00421B34" w:rsidRPr="00421B34" w:rsidRDefault="00421B34">
                            <w:pPr>
                              <w:rPr>
                                <w:sz w:val="48"/>
                                <w:szCs w:val="48"/>
                              </w:rPr>
                            </w:pPr>
                            <w:r w:rsidRPr="00421B34">
                              <w:rPr>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9712AA" id="_x0000_t202" coordsize="21600,21600" o:spt="202" path="m,l,21600r21600,l21600,xe">
                <v:stroke joinstyle="miter"/>
                <v:path gradientshapeok="t" o:connecttype="rect"/>
              </v:shapetype>
              <v:shape id="Text Box 7" o:spid="_x0000_s1026" type="#_x0000_t202" style="position:absolute;margin-left:319.75pt;margin-top:.85pt;width:40.2pt;height:2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" fillcolor="white [3201]" stroked="f" strokeweight=".5pt">
                <v:textbox>
                  <w:txbxContent>
                    <w:p w14:paraId="5ABC297D" w14:textId="77777777" w:rsidR="00421B34" w:rsidRPr="00421B34" w:rsidRDefault="00421B34">
                      <w:pPr>
                        <w:rPr>
                          <w:sz w:val="48"/>
                          <w:szCs w:val="48"/>
                        </w:rPr>
                      </w:pPr>
                      <w:r w:rsidRPr="00421B34">
                        <w:rPr>
                          <w:sz w:val="48"/>
                          <w:szCs w:val="48"/>
                        </w:rPr>
                        <w:t>*</w:t>
                      </w:r>
                    </w:p>
                  </w:txbxContent>
                </v:textbox>
              </v:shape>
            </w:pict>
          </mc:Fallback>
        </mc:AlternateContent>
      </w:r>
    </w:p>
    <w:p w14:paraId="0EB135C1" w14:textId="77777777" w:rsidR="00D870D8" w:rsidRDefault="00D870D8" w:rsidP="00D870D8"/>
    <w:p w14:paraId="3F67F233" w14:textId="77777777" w:rsidR="00EE3F05" w:rsidRDefault="00EE3F05" w:rsidP="00D870D8">
      <w:pPr>
        <w:rPr>
          <w:i/>
        </w:rPr>
      </w:pPr>
    </w:p>
    <w:p w14:paraId="11C35424" w14:textId="77777777" w:rsidR="00EE3F05" w:rsidRDefault="00EE3F05" w:rsidP="00D870D8">
      <w:pPr>
        <w:rPr>
          <w:i/>
        </w:rPr>
      </w:pPr>
    </w:p>
    <w:p w14:paraId="0D7F92BE" w14:textId="77777777" w:rsidR="00EE3F05" w:rsidRDefault="00EE3F05" w:rsidP="00D870D8">
      <w:pPr>
        <w:rPr>
          <w:i/>
        </w:rPr>
      </w:pPr>
    </w:p>
    <w:p w14:paraId="722D3632" w14:textId="77777777" w:rsidR="00EE3F05" w:rsidRDefault="00EE3F05" w:rsidP="00D870D8">
      <w:pPr>
        <w:rPr>
          <w:i/>
        </w:rPr>
      </w:pPr>
    </w:p>
    <w:p w14:paraId="4B851EB0" w14:textId="77777777" w:rsidR="00EE3F05" w:rsidRDefault="00EE3F05" w:rsidP="00D870D8">
      <w:pPr>
        <w:rPr>
          <w:i/>
        </w:rPr>
      </w:pPr>
    </w:p>
    <w:p w14:paraId="4CF72FF6" w14:textId="77777777" w:rsidR="00EE3F05" w:rsidRDefault="00EE3F05" w:rsidP="00D870D8">
      <w:pPr>
        <w:rPr>
          <w:i/>
        </w:rPr>
      </w:pPr>
    </w:p>
    <w:p w14:paraId="41F7CB08" w14:textId="77777777" w:rsidR="00EE3F05" w:rsidRDefault="00EE3F05" w:rsidP="00D870D8">
      <w:pPr>
        <w:rPr>
          <w:i/>
        </w:rPr>
      </w:pPr>
    </w:p>
    <w:p w14:paraId="5A34C380" w14:textId="77777777" w:rsidR="00EE3F05" w:rsidRDefault="00EE3F05" w:rsidP="00D870D8">
      <w:pPr>
        <w:rPr>
          <w:i/>
        </w:rPr>
      </w:pPr>
    </w:p>
    <w:p w14:paraId="353CFE49" w14:textId="77777777" w:rsidR="00EE3F05" w:rsidRDefault="00EE3F05" w:rsidP="00D870D8">
      <w:pPr>
        <w:rPr>
          <w:i/>
        </w:rPr>
      </w:pPr>
    </w:p>
    <w:p w14:paraId="7FF408DD" w14:textId="77777777" w:rsidR="00EE3F05" w:rsidRDefault="00EE3F05" w:rsidP="00D870D8">
      <w:pPr>
        <w:rPr>
          <w:i/>
        </w:rPr>
      </w:pPr>
    </w:p>
    <w:p w14:paraId="5004F807" w14:textId="77777777" w:rsidR="00EE3F05" w:rsidRDefault="00EE3F05" w:rsidP="00D870D8">
      <w:pPr>
        <w:rPr>
          <w:i/>
        </w:rPr>
      </w:pPr>
    </w:p>
    <w:p w14:paraId="69ABF431" w14:textId="77777777" w:rsidR="00EE3F05" w:rsidRDefault="00EE3F05" w:rsidP="00D870D8">
      <w:pPr>
        <w:rPr>
          <w:i/>
        </w:rPr>
      </w:pPr>
    </w:p>
    <w:p w14:paraId="04C3D8DE" w14:textId="77777777" w:rsidR="00EE3F05" w:rsidRDefault="00EE3F05" w:rsidP="00D870D8">
      <w:pPr>
        <w:rPr>
          <w:i/>
        </w:rPr>
      </w:pPr>
    </w:p>
    <w:p w14:paraId="686360B0" w14:textId="77777777" w:rsidR="00EE3F05" w:rsidRPr="007D362C" w:rsidRDefault="00EE3F05" w:rsidP="00D870D8">
      <w:pPr>
        <w:rPr>
          <w:i/>
          <w:sz w:val="20"/>
          <w:szCs w:val="20"/>
        </w:rPr>
      </w:pPr>
    </w:p>
    <w:p w14:paraId="478127F0" w14:textId="77777777" w:rsidR="00EE3F05" w:rsidRDefault="00421B34" w:rsidP="00D870D8">
      <w:pPr>
        <w:rPr>
          <w:sz w:val="20"/>
          <w:szCs w:val="20"/>
        </w:rPr>
      </w:pPr>
      <w:r w:rsidRPr="007D362C">
        <w:rPr>
          <w:sz w:val="20"/>
          <w:szCs w:val="20"/>
        </w:rPr>
        <w:t xml:space="preserve">Figure 1. Comparison of percent cover </w:t>
      </w:r>
      <w:r w:rsidR="00D335AC">
        <w:rPr>
          <w:sz w:val="20"/>
          <w:szCs w:val="20"/>
        </w:rPr>
        <w:t>(</w:t>
      </w:r>
      <w:r w:rsidR="00D335AC" w:rsidRPr="00EE6535">
        <w:rPr>
          <w:sz w:val="20"/>
          <w:szCs w:val="20"/>
        </w:rPr>
        <w:t>±SE</w:t>
      </w:r>
      <w:r w:rsidR="00D335AC">
        <w:rPr>
          <w:sz w:val="20"/>
          <w:szCs w:val="20"/>
        </w:rPr>
        <w:t xml:space="preserve">) </w:t>
      </w:r>
      <w:r w:rsidRPr="007D362C">
        <w:rPr>
          <w:sz w:val="20"/>
          <w:szCs w:val="20"/>
        </w:rPr>
        <w:t>for twenty paired plots in the Center Well pasture.  Ten plots were grazed (red) and ten were not grazed (blue). Percent cover for each treatment is calculated by using the means of quadrat-level percent cover for both native and invasive (exotic) forbs and grasses.  Only years that were grazed (see colored bars in Figure 2) were included in average and statistics.  Significance was calculated using a mixed-effects model with quadrats nested in plots and year as a random effect</w:t>
      </w:r>
      <w:r w:rsidR="00984E72" w:rsidRPr="007D362C">
        <w:rPr>
          <w:sz w:val="20"/>
          <w:szCs w:val="20"/>
        </w:rPr>
        <w:t xml:space="preserve"> and post-hoc Tukey tests</w:t>
      </w:r>
      <w:r w:rsidRPr="007D362C">
        <w:rPr>
          <w:sz w:val="20"/>
          <w:szCs w:val="20"/>
        </w:rPr>
        <w:t>.  Error bars represent standard error.  The only significant effect was a reduction of native grass cover in grazed plots when compared to ungrazed plots (marked with asterisk</w:t>
      </w:r>
      <w:r w:rsidR="00984E72" w:rsidRPr="007D362C">
        <w:rPr>
          <w:sz w:val="20"/>
          <w:szCs w:val="20"/>
        </w:rPr>
        <w:t>, p=.0216</w:t>
      </w:r>
      <w:r w:rsidRPr="007D362C">
        <w:rPr>
          <w:sz w:val="20"/>
          <w:szCs w:val="20"/>
        </w:rPr>
        <w:t xml:space="preserve">).  </w:t>
      </w:r>
    </w:p>
    <w:p w14:paraId="40E60086" w14:textId="77777777" w:rsidR="007D362C" w:rsidRDefault="007D362C" w:rsidP="00D870D8">
      <w:pPr>
        <w:rPr>
          <w:sz w:val="20"/>
          <w:szCs w:val="20"/>
        </w:rPr>
      </w:pPr>
    </w:p>
    <w:p w14:paraId="52AEE274" w14:textId="77777777" w:rsidR="007D362C" w:rsidRPr="007D362C" w:rsidRDefault="007D362C" w:rsidP="00D870D8">
      <w:pPr>
        <w:rPr>
          <w:sz w:val="20"/>
          <w:szCs w:val="20"/>
        </w:rPr>
      </w:pPr>
    </w:p>
    <w:p w14:paraId="1A326AD0" w14:textId="77777777" w:rsidR="00EE3F05" w:rsidRDefault="00EE3F05" w:rsidP="00D870D8">
      <w:pPr>
        <w:rPr>
          <w:i/>
        </w:rPr>
      </w:pPr>
    </w:p>
    <w:p w14:paraId="1B386BE8" w14:textId="77777777" w:rsidR="00EE3F05" w:rsidRDefault="00EE3F05" w:rsidP="00D870D8">
      <w:pPr>
        <w:rPr>
          <w:i/>
        </w:rPr>
      </w:pPr>
    </w:p>
    <w:p w14:paraId="5E905B8D" w14:textId="7BF082D5" w:rsidR="00EE3F05" w:rsidRDefault="00CD0245" w:rsidP="00D870D8">
      <w:pPr>
        <w:rPr>
          <w:i/>
        </w:rPr>
      </w:pPr>
      <w:ins w:id="0" w:author="Alejandro Brambila" w:date="2018-07-06T09:12:00Z">
        <w:r>
          <w:rPr>
            <w:i/>
            <w:noProof/>
          </w:rPr>
          <w:lastRenderedPageBreak/>
          <w:drawing>
            <wp:anchor distT="0" distB="0" distL="114300" distR="114300" simplePos="0" relativeHeight="251677696" behindDoc="1" locked="0" layoutInCell="1" allowOverlap="1" wp14:anchorId="0E461C7B" wp14:editId="51141B1D">
              <wp:simplePos x="0" y="0"/>
              <wp:positionH relativeFrom="column">
                <wp:posOffset>0</wp:posOffset>
              </wp:positionH>
              <wp:positionV relativeFrom="paragraph">
                <wp:posOffset>-280393</wp:posOffset>
              </wp:positionV>
              <wp:extent cx="5943600" cy="35756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ual.cover.jpeg"/>
                      <pic:cNvPicPr/>
                    </pic:nvPicPr>
                    <pic:blipFill>
                      <a:blip r:embed="rId6"/>
                      <a:stretch>
                        <a:fillRect/>
                      </a:stretch>
                    </pic:blipFill>
                    <pic:spPr>
                      <a:xfrm>
                        <a:off x="0" y="0"/>
                        <a:ext cx="5943600" cy="3575685"/>
                      </a:xfrm>
                      <a:prstGeom prst="rect">
                        <a:avLst/>
                      </a:prstGeom>
                    </pic:spPr>
                  </pic:pic>
                </a:graphicData>
              </a:graphic>
              <wp14:sizeRelH relativeFrom="page">
                <wp14:pctWidth>0</wp14:pctWidth>
              </wp14:sizeRelH>
              <wp14:sizeRelV relativeFrom="page">
                <wp14:pctHeight>0</wp14:pctHeight>
              </wp14:sizeRelV>
            </wp:anchor>
          </w:drawing>
        </w:r>
      </w:ins>
      <w:del w:id="1" w:author="Alejandro Brambila" w:date="2018-07-06T09:12:00Z">
        <w:r w:rsidR="007D362C" w:rsidDel="00CD0245">
          <w:rPr>
            <w:noProof/>
          </w:rPr>
          <w:drawing>
            <wp:anchor distT="0" distB="0" distL="114300" distR="114300" simplePos="0" relativeHeight="251659264" behindDoc="1" locked="0" layoutInCell="1" allowOverlap="1" wp14:anchorId="65522A65" wp14:editId="0B61159C">
              <wp:simplePos x="0" y="0"/>
              <wp:positionH relativeFrom="column">
                <wp:posOffset>-53340</wp:posOffset>
              </wp:positionH>
              <wp:positionV relativeFrom="paragraph">
                <wp:posOffset>-251106</wp:posOffset>
              </wp:positionV>
              <wp:extent cx="5741582" cy="3779077"/>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cent.cover.annual.jpeg"/>
                      <pic:cNvPicPr/>
                    </pic:nvPicPr>
                    <pic:blipFill>
                      <a:blip r:embed="rId7">
                        <a:extLst>
                          <a:ext uri="{28A0092B-C50C-407E-A947-70E740481C1C}">
                            <a14:useLocalDpi xmlns:a14="http://schemas.microsoft.com/office/drawing/2010/main" val="0"/>
                          </a:ext>
                        </a:extLst>
                      </a:blip>
                      <a:stretch>
                        <a:fillRect/>
                      </a:stretch>
                    </pic:blipFill>
                    <pic:spPr>
                      <a:xfrm>
                        <a:off x="0" y="0"/>
                        <a:ext cx="5741582" cy="3779077"/>
                      </a:xfrm>
                      <a:prstGeom prst="rect">
                        <a:avLst/>
                      </a:prstGeom>
                    </pic:spPr>
                  </pic:pic>
                </a:graphicData>
              </a:graphic>
              <wp14:sizeRelH relativeFrom="page">
                <wp14:pctWidth>0</wp14:pctWidth>
              </wp14:sizeRelH>
              <wp14:sizeRelV relativeFrom="page">
                <wp14:pctHeight>0</wp14:pctHeight>
              </wp14:sizeRelV>
            </wp:anchor>
          </w:drawing>
        </w:r>
      </w:del>
    </w:p>
    <w:p w14:paraId="631519DF" w14:textId="72BB4873" w:rsidR="00EE3F05" w:rsidRDefault="00EE3F05" w:rsidP="00D870D8">
      <w:pPr>
        <w:rPr>
          <w:i/>
        </w:rPr>
      </w:pPr>
    </w:p>
    <w:p w14:paraId="3B8E5E32" w14:textId="56447B64" w:rsidR="00EE3F05" w:rsidRDefault="00EE3F05" w:rsidP="00D870D8">
      <w:pPr>
        <w:rPr>
          <w:i/>
        </w:rPr>
      </w:pPr>
    </w:p>
    <w:p w14:paraId="5FC08A5D" w14:textId="77777777" w:rsidR="00EE3F05" w:rsidRDefault="00EE3F05" w:rsidP="00D870D8">
      <w:pPr>
        <w:rPr>
          <w:i/>
        </w:rPr>
      </w:pPr>
    </w:p>
    <w:p w14:paraId="788908B1" w14:textId="77777777" w:rsidR="00EE3F05" w:rsidRDefault="00EE3F05" w:rsidP="00D870D8">
      <w:pPr>
        <w:rPr>
          <w:i/>
        </w:rPr>
      </w:pPr>
    </w:p>
    <w:p w14:paraId="3C1F789E" w14:textId="77777777" w:rsidR="00EE3F05" w:rsidRDefault="00EE3F05" w:rsidP="00D870D8">
      <w:pPr>
        <w:rPr>
          <w:i/>
        </w:rPr>
      </w:pPr>
    </w:p>
    <w:p w14:paraId="1E632B3A" w14:textId="77777777" w:rsidR="00EE3F05" w:rsidRDefault="00EE3F05" w:rsidP="00D870D8">
      <w:pPr>
        <w:rPr>
          <w:i/>
        </w:rPr>
      </w:pPr>
    </w:p>
    <w:p w14:paraId="5D7E2423" w14:textId="77777777" w:rsidR="00EE3F05" w:rsidRDefault="00EE3F05" w:rsidP="00D870D8">
      <w:pPr>
        <w:rPr>
          <w:i/>
        </w:rPr>
      </w:pPr>
    </w:p>
    <w:p w14:paraId="4B3D4B46" w14:textId="77777777" w:rsidR="00EE3F05" w:rsidRDefault="00EE3F05" w:rsidP="00D870D8">
      <w:pPr>
        <w:rPr>
          <w:i/>
        </w:rPr>
      </w:pPr>
    </w:p>
    <w:p w14:paraId="097DA03D" w14:textId="77777777" w:rsidR="00EE3F05" w:rsidRDefault="00EE3F05" w:rsidP="00D870D8">
      <w:pPr>
        <w:rPr>
          <w:i/>
        </w:rPr>
      </w:pPr>
    </w:p>
    <w:p w14:paraId="3378F58A" w14:textId="77777777" w:rsidR="00EE3F05" w:rsidRDefault="00EE3F05" w:rsidP="00D870D8">
      <w:pPr>
        <w:rPr>
          <w:i/>
        </w:rPr>
      </w:pPr>
    </w:p>
    <w:p w14:paraId="42707D82" w14:textId="77777777" w:rsidR="00EE3F05" w:rsidRDefault="00EE3F05" w:rsidP="00D870D8">
      <w:pPr>
        <w:rPr>
          <w:i/>
        </w:rPr>
      </w:pPr>
    </w:p>
    <w:p w14:paraId="708BBDEA" w14:textId="4C3A8441" w:rsidR="00421B34" w:rsidRDefault="00421B34" w:rsidP="00D870D8">
      <w:pPr>
        <w:rPr>
          <w:i/>
        </w:rPr>
      </w:pPr>
    </w:p>
    <w:p w14:paraId="3C01A41B" w14:textId="77777777" w:rsidR="00421B34" w:rsidRDefault="00421B34" w:rsidP="00D870D8">
      <w:pPr>
        <w:rPr>
          <w:i/>
        </w:rPr>
      </w:pPr>
    </w:p>
    <w:p w14:paraId="26018171" w14:textId="77777777" w:rsidR="00421B34" w:rsidRDefault="00421B34" w:rsidP="00D870D8">
      <w:pPr>
        <w:rPr>
          <w:i/>
        </w:rPr>
      </w:pPr>
    </w:p>
    <w:p w14:paraId="22CF9987" w14:textId="77777777" w:rsidR="00421B34" w:rsidRDefault="00421B34" w:rsidP="00D870D8">
      <w:pPr>
        <w:rPr>
          <w:i/>
        </w:rPr>
      </w:pPr>
    </w:p>
    <w:p w14:paraId="1141A2D8" w14:textId="77777777" w:rsidR="00421B34" w:rsidRDefault="00421B34" w:rsidP="00D870D8">
      <w:pPr>
        <w:rPr>
          <w:i/>
        </w:rPr>
      </w:pPr>
    </w:p>
    <w:p w14:paraId="1E10E0EF" w14:textId="77777777" w:rsidR="00421B34" w:rsidRDefault="00421B34" w:rsidP="00D870D8">
      <w:pPr>
        <w:rPr>
          <w:i/>
        </w:rPr>
      </w:pPr>
    </w:p>
    <w:p w14:paraId="0891E79A" w14:textId="77777777" w:rsidR="00421B34" w:rsidRDefault="00421B34" w:rsidP="00D870D8">
      <w:pPr>
        <w:rPr>
          <w:i/>
        </w:rPr>
      </w:pPr>
    </w:p>
    <w:p w14:paraId="606EA9F4" w14:textId="7965FB5A" w:rsidR="00421B34" w:rsidRPr="007D362C" w:rsidRDefault="00421B34" w:rsidP="00D870D8">
      <w:pPr>
        <w:rPr>
          <w:i/>
          <w:sz w:val="20"/>
          <w:szCs w:val="20"/>
        </w:rPr>
      </w:pPr>
      <w:r w:rsidRPr="007D362C">
        <w:rPr>
          <w:sz w:val="20"/>
          <w:szCs w:val="20"/>
        </w:rPr>
        <w:t>Figure 2. Annual comparison of percent cover for twenty paired plots in the Center Well pasture.  Ten plots were grazed (red) and ten were not grazed (blue). Percent cover for each treatment is calculated by using the means of quadrat-level percent cover for both native and invasive (exotic) forbs and grasses.  Error bars represent standard error.  Grey bars represent years that were not grazed</w:t>
      </w:r>
      <w:r w:rsidR="00CD0245">
        <w:rPr>
          <w:sz w:val="20"/>
          <w:szCs w:val="20"/>
        </w:rPr>
        <w:t xml:space="preserve">, including the </w:t>
      </w:r>
      <w:r w:rsidRPr="007D362C">
        <w:rPr>
          <w:sz w:val="20"/>
          <w:szCs w:val="20"/>
        </w:rPr>
        <w:t xml:space="preserve"> California drought</w:t>
      </w:r>
      <w:r w:rsidR="00CD0245">
        <w:rPr>
          <w:sz w:val="20"/>
          <w:szCs w:val="20"/>
        </w:rPr>
        <w:t xml:space="preserve"> (2012-2015)</w:t>
      </w:r>
      <w:r w:rsidRPr="007D362C">
        <w:rPr>
          <w:sz w:val="20"/>
          <w:szCs w:val="20"/>
        </w:rPr>
        <w:t xml:space="preserve">.  </w:t>
      </w:r>
      <w:r w:rsidR="00984E72" w:rsidRPr="007D362C">
        <w:rPr>
          <w:sz w:val="20"/>
          <w:szCs w:val="20"/>
        </w:rPr>
        <w:t xml:space="preserve">Consistent reduction of native grasses by grazing can be seen.  Population does not recover after the drought like invasive grasses do, potentially influencing the shift in directionality of grazing effect on invasive grasses seen in years 2016 and 2017 as cattle shift from preferred native grasses to invasive. </w:t>
      </w:r>
    </w:p>
    <w:p w14:paraId="107AD986" w14:textId="77777777" w:rsidR="00421B34" w:rsidRDefault="00421B34" w:rsidP="00D870D8">
      <w:pPr>
        <w:rPr>
          <w:i/>
        </w:rPr>
      </w:pPr>
    </w:p>
    <w:p w14:paraId="53F7A206" w14:textId="77777777" w:rsidR="00421B34" w:rsidRDefault="0094675B" w:rsidP="00D870D8">
      <w:pPr>
        <w:rPr>
          <w:i/>
        </w:rPr>
      </w:pPr>
      <w:r>
        <w:rPr>
          <w:i/>
          <w:noProof/>
        </w:rPr>
        <w:drawing>
          <wp:anchor distT="0" distB="0" distL="114300" distR="114300" simplePos="0" relativeHeight="251663360" behindDoc="1" locked="0" layoutInCell="1" allowOverlap="1" wp14:anchorId="2A38620F" wp14:editId="2686AEA1">
            <wp:simplePos x="0" y="0"/>
            <wp:positionH relativeFrom="column">
              <wp:posOffset>1212680</wp:posOffset>
            </wp:positionH>
            <wp:positionV relativeFrom="paragraph">
              <wp:posOffset>52843</wp:posOffset>
            </wp:positionV>
            <wp:extent cx="3392032" cy="28375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ver.LRR.jpeg"/>
                    <pic:cNvPicPr/>
                  </pic:nvPicPr>
                  <pic:blipFill>
                    <a:blip r:embed="rId8">
                      <a:extLst>
                        <a:ext uri="{28A0092B-C50C-407E-A947-70E740481C1C}">
                          <a14:useLocalDpi xmlns:a14="http://schemas.microsoft.com/office/drawing/2010/main" val="0"/>
                        </a:ext>
                      </a:extLst>
                    </a:blip>
                    <a:stretch>
                      <a:fillRect/>
                    </a:stretch>
                  </pic:blipFill>
                  <pic:spPr>
                    <a:xfrm>
                      <a:off x="0" y="0"/>
                      <a:ext cx="3392032" cy="2837565"/>
                    </a:xfrm>
                    <a:prstGeom prst="rect">
                      <a:avLst/>
                    </a:prstGeom>
                  </pic:spPr>
                </pic:pic>
              </a:graphicData>
            </a:graphic>
            <wp14:sizeRelH relativeFrom="page">
              <wp14:pctWidth>0</wp14:pctWidth>
            </wp14:sizeRelH>
            <wp14:sizeRelV relativeFrom="page">
              <wp14:pctHeight>0</wp14:pctHeight>
            </wp14:sizeRelV>
          </wp:anchor>
        </w:drawing>
      </w:r>
    </w:p>
    <w:p w14:paraId="5E0FB0CC" w14:textId="77777777" w:rsidR="00984E72" w:rsidRDefault="00984E72" w:rsidP="00D870D8">
      <w:pPr>
        <w:rPr>
          <w:i/>
        </w:rPr>
      </w:pPr>
    </w:p>
    <w:p w14:paraId="1AFE5C2D" w14:textId="77777777" w:rsidR="00984E72" w:rsidRDefault="00984E72" w:rsidP="00D870D8">
      <w:pPr>
        <w:rPr>
          <w:i/>
        </w:rPr>
      </w:pPr>
    </w:p>
    <w:p w14:paraId="2B22EA90" w14:textId="77777777" w:rsidR="00984E72" w:rsidRDefault="00984E72" w:rsidP="00D870D8">
      <w:pPr>
        <w:rPr>
          <w:i/>
        </w:rPr>
      </w:pPr>
    </w:p>
    <w:p w14:paraId="758D6356" w14:textId="77777777" w:rsidR="00984E72" w:rsidRDefault="00984E72" w:rsidP="00D870D8">
      <w:pPr>
        <w:rPr>
          <w:i/>
        </w:rPr>
      </w:pPr>
    </w:p>
    <w:p w14:paraId="4C28CFF4" w14:textId="77777777" w:rsidR="00984E72" w:rsidRDefault="00984E72" w:rsidP="00D870D8">
      <w:pPr>
        <w:rPr>
          <w:i/>
        </w:rPr>
      </w:pPr>
    </w:p>
    <w:p w14:paraId="54BEAB44" w14:textId="77777777" w:rsidR="00984E72" w:rsidRDefault="00984E72" w:rsidP="00D870D8">
      <w:pPr>
        <w:rPr>
          <w:i/>
        </w:rPr>
      </w:pPr>
    </w:p>
    <w:p w14:paraId="31BD3190" w14:textId="77777777" w:rsidR="00984E72" w:rsidRDefault="00984E72" w:rsidP="00D870D8">
      <w:pPr>
        <w:rPr>
          <w:i/>
        </w:rPr>
      </w:pPr>
    </w:p>
    <w:p w14:paraId="42231D55" w14:textId="77777777" w:rsidR="00984E72" w:rsidRDefault="00984E72" w:rsidP="00D870D8">
      <w:pPr>
        <w:rPr>
          <w:i/>
        </w:rPr>
      </w:pPr>
    </w:p>
    <w:p w14:paraId="58290C4F" w14:textId="77777777" w:rsidR="00984E72" w:rsidRDefault="00984E72" w:rsidP="00D870D8">
      <w:pPr>
        <w:rPr>
          <w:i/>
        </w:rPr>
      </w:pPr>
    </w:p>
    <w:p w14:paraId="39CA2903" w14:textId="77777777" w:rsidR="00984E72" w:rsidRDefault="00984E72" w:rsidP="00D870D8">
      <w:pPr>
        <w:rPr>
          <w:i/>
        </w:rPr>
      </w:pPr>
    </w:p>
    <w:p w14:paraId="1B942AAA" w14:textId="77777777" w:rsidR="007D362C" w:rsidRDefault="007D362C" w:rsidP="00D870D8">
      <w:pPr>
        <w:rPr>
          <w:i/>
        </w:rPr>
      </w:pPr>
    </w:p>
    <w:p w14:paraId="1E3575AE" w14:textId="77777777" w:rsidR="007D362C" w:rsidRDefault="007D362C" w:rsidP="00D870D8">
      <w:pPr>
        <w:rPr>
          <w:i/>
        </w:rPr>
      </w:pPr>
    </w:p>
    <w:p w14:paraId="03F0575A" w14:textId="77777777" w:rsidR="007D362C" w:rsidRDefault="007D362C" w:rsidP="00D870D8">
      <w:pPr>
        <w:rPr>
          <w:i/>
        </w:rPr>
      </w:pPr>
    </w:p>
    <w:p w14:paraId="3653C195" w14:textId="77777777" w:rsidR="007D362C" w:rsidRDefault="007D362C" w:rsidP="00D870D8">
      <w:pPr>
        <w:rPr>
          <w:i/>
        </w:rPr>
      </w:pPr>
    </w:p>
    <w:p w14:paraId="46363936" w14:textId="77777777" w:rsidR="007D362C" w:rsidRDefault="007D362C" w:rsidP="00D870D8">
      <w:pPr>
        <w:rPr>
          <w:i/>
        </w:rPr>
      </w:pPr>
    </w:p>
    <w:p w14:paraId="293D9C6B" w14:textId="49D8C26B" w:rsidR="007D362C" w:rsidRPr="007D362C" w:rsidRDefault="007D362C" w:rsidP="00D870D8">
      <w:pPr>
        <w:rPr>
          <w:sz w:val="20"/>
          <w:szCs w:val="20"/>
        </w:rPr>
      </w:pPr>
      <w:r>
        <w:rPr>
          <w:sz w:val="20"/>
          <w:szCs w:val="20"/>
        </w:rPr>
        <w:t xml:space="preserve">Figure 3. Log response ratio of </w:t>
      </w:r>
      <w:r w:rsidR="00EE6535">
        <w:rPr>
          <w:sz w:val="20"/>
          <w:szCs w:val="20"/>
        </w:rPr>
        <w:t xml:space="preserve">precent cover from </w:t>
      </w:r>
      <w:r>
        <w:rPr>
          <w:sz w:val="20"/>
          <w:szCs w:val="20"/>
        </w:rPr>
        <w:t xml:space="preserve">grazing effects on data from Figures 1 and 2: log(grazed/ungrazed).  </w:t>
      </w:r>
    </w:p>
    <w:p w14:paraId="3BA67982" w14:textId="3FCB6D39" w:rsidR="007D362C" w:rsidRDefault="007D362C" w:rsidP="00D870D8">
      <w:pPr>
        <w:rPr>
          <w:i/>
        </w:rPr>
      </w:pPr>
    </w:p>
    <w:p w14:paraId="7C903263" w14:textId="72B10C6F" w:rsidR="00D870D8" w:rsidRDefault="00A826AB" w:rsidP="00D870D8">
      <w:pPr>
        <w:rPr>
          <w:i/>
        </w:rPr>
      </w:pPr>
      <w:r>
        <w:rPr>
          <w:i/>
        </w:rPr>
        <w:t xml:space="preserve"> </w:t>
      </w:r>
      <w:r w:rsidR="00EE3F05">
        <w:rPr>
          <w:i/>
        </w:rPr>
        <w:t>(</w:t>
      </w:r>
      <w:r w:rsidR="00EE3F05" w:rsidRPr="00EE3F05">
        <w:rPr>
          <w:i/>
        </w:rPr>
        <w:t>B</w:t>
      </w:r>
      <w:r w:rsidR="00EE3F05">
        <w:rPr>
          <w:i/>
        </w:rPr>
        <w:t>)</w:t>
      </w:r>
      <w:r w:rsidR="00D870D8" w:rsidRPr="00EE3F05">
        <w:rPr>
          <w:i/>
        </w:rPr>
        <w:t>.  Grazing effect on residual biomass.</w:t>
      </w:r>
    </w:p>
    <w:p w14:paraId="42E9E8B7" w14:textId="6B67980C" w:rsidR="007F1155" w:rsidRDefault="007F1155" w:rsidP="00D870D8">
      <w:pPr>
        <w:rPr>
          <w:i/>
        </w:rPr>
      </w:pPr>
    </w:p>
    <w:p w14:paraId="22918BED" w14:textId="214DFB3F" w:rsidR="00A826AB" w:rsidRPr="00EE3F05" w:rsidRDefault="00A826AB" w:rsidP="00D870D8">
      <w:pPr>
        <w:rPr>
          <w:i/>
        </w:rPr>
      </w:pPr>
      <w:r>
        <w:rPr>
          <w:i/>
          <w:noProof/>
        </w:rPr>
        <mc:AlternateContent>
          <mc:Choice Requires="wps">
            <w:drawing>
              <wp:anchor distT="0" distB="0" distL="114300" distR="114300" simplePos="0" relativeHeight="251671552" behindDoc="0" locked="0" layoutInCell="1" allowOverlap="1" wp14:anchorId="1125785A" wp14:editId="17E62FBB">
                <wp:simplePos x="0" y="0"/>
                <wp:positionH relativeFrom="column">
                  <wp:posOffset>823865</wp:posOffset>
                </wp:positionH>
                <wp:positionV relativeFrom="paragraph">
                  <wp:posOffset>130815</wp:posOffset>
                </wp:positionV>
                <wp:extent cx="2263140" cy="35308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2263140" cy="353085"/>
                        </a:xfrm>
                        <a:prstGeom prst="rect">
                          <a:avLst/>
                        </a:prstGeom>
                        <a:solidFill>
                          <a:schemeClr val="lt1"/>
                        </a:solidFill>
                        <a:ln w="6350">
                          <a:noFill/>
                        </a:ln>
                      </wps:spPr>
                      <wps:txbx>
                        <w:txbxContent>
                          <w:p w14:paraId="68B0ECC0" w14:textId="77777777" w:rsidR="00A826AB" w:rsidRPr="00A826AB" w:rsidRDefault="00A826AB" w:rsidP="00A826AB">
                            <w:pPr>
                              <w:rPr>
                                <w:sz w:val="32"/>
                                <w:szCs w:val="32"/>
                              </w:rPr>
                            </w:pPr>
                            <w:r w:rsidRPr="00A826AB">
                              <w:rPr>
                                <w:sz w:val="32"/>
                                <w:szCs w:val="32"/>
                              </w:rPr>
                              <w:t>All year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5785A" id="Text Box 15" o:spid="_x0000_s1027" type="#_x0000_t202" style="position:absolute;margin-left:64.85pt;margin-top:10.3pt;width:178.2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" fillcolor="white [3201]" stroked="f" strokeweight=".5pt">
                <v:textbox>
                  <w:txbxContent>
                    <w:p w14:paraId="68B0ECC0" w14:textId="77777777" w:rsidR="00A826AB" w:rsidRPr="00A826AB" w:rsidRDefault="00A826AB" w:rsidP="00A826AB">
                      <w:pPr>
                        <w:rPr>
                          <w:sz w:val="32"/>
                          <w:szCs w:val="32"/>
                        </w:rPr>
                      </w:pPr>
                      <w:r w:rsidRPr="00A826AB">
                        <w:rPr>
                          <w:sz w:val="32"/>
                          <w:szCs w:val="32"/>
                        </w:rPr>
                        <w:t>All year model</w:t>
                      </w:r>
                    </w:p>
                  </w:txbxContent>
                </v:textbox>
              </v:shape>
            </w:pict>
          </mc:Fallback>
        </mc:AlternateContent>
      </w:r>
      <w:r>
        <w:rPr>
          <w:i/>
          <w:noProof/>
        </w:rPr>
        <mc:AlternateContent>
          <mc:Choice Requires="wps">
            <w:drawing>
              <wp:anchor distT="0" distB="0" distL="114300" distR="114300" simplePos="0" relativeHeight="251673600" behindDoc="0" locked="0" layoutInCell="1" allowOverlap="1" wp14:anchorId="00693E43" wp14:editId="74C1D938">
                <wp:simplePos x="0" y="0"/>
                <wp:positionH relativeFrom="column">
                  <wp:posOffset>3883937</wp:posOffset>
                </wp:positionH>
                <wp:positionV relativeFrom="paragraph">
                  <wp:posOffset>130816</wp:posOffset>
                </wp:positionV>
                <wp:extent cx="2263140" cy="289711"/>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2263140" cy="289711"/>
                        </a:xfrm>
                        <a:prstGeom prst="rect">
                          <a:avLst/>
                        </a:prstGeom>
                        <a:solidFill>
                          <a:schemeClr val="lt1"/>
                        </a:solidFill>
                        <a:ln w="6350">
                          <a:noFill/>
                        </a:ln>
                      </wps:spPr>
                      <wps:txbx>
                        <w:txbxContent>
                          <w:p w14:paraId="0FB0571D" w14:textId="77777777" w:rsidR="00A826AB" w:rsidRPr="00A826AB" w:rsidRDefault="00A826AB" w:rsidP="00A826AB">
                            <w:pPr>
                              <w:rPr>
                                <w:sz w:val="32"/>
                                <w:szCs w:val="32"/>
                              </w:rPr>
                            </w:pPr>
                            <w:r w:rsidRPr="00A826AB">
                              <w:rPr>
                                <w:sz w:val="32"/>
                                <w:szCs w:val="32"/>
                              </w:rPr>
                              <w:t>No-2017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93E43" id="Text Box 16" o:spid="_x0000_s1028" type="#_x0000_t202" style="position:absolute;margin-left:305.8pt;margin-top:10.3pt;width:178.2pt;height:2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" fillcolor="white [3201]" stroked="f" strokeweight=".5pt">
                <v:textbox>
                  <w:txbxContent>
                    <w:p w14:paraId="0FB0571D" w14:textId="77777777" w:rsidR="00A826AB" w:rsidRPr="00A826AB" w:rsidRDefault="00A826AB" w:rsidP="00A826AB">
                      <w:pPr>
                        <w:rPr>
                          <w:sz w:val="32"/>
                          <w:szCs w:val="32"/>
                        </w:rPr>
                      </w:pPr>
                      <w:r w:rsidRPr="00A826AB">
                        <w:rPr>
                          <w:sz w:val="32"/>
                          <w:szCs w:val="32"/>
                        </w:rPr>
                        <w:t>No-2017 model</w:t>
                      </w:r>
                    </w:p>
                  </w:txbxContent>
                </v:textbox>
              </v:shape>
            </w:pict>
          </mc:Fallback>
        </mc:AlternateContent>
      </w:r>
    </w:p>
    <w:p w14:paraId="44B1B599" w14:textId="306638C8" w:rsidR="00D870D8" w:rsidRDefault="00CD0245" w:rsidP="00D870D8">
      <w:r>
        <w:rPr>
          <w:noProof/>
          <w:sz w:val="20"/>
          <w:szCs w:val="20"/>
        </w:rPr>
        <w:drawing>
          <wp:anchor distT="0" distB="0" distL="114300" distR="114300" simplePos="0" relativeHeight="251679744" behindDoc="1" locked="0" layoutInCell="1" allowOverlap="1" wp14:anchorId="4327869D" wp14:editId="4BB733B4">
            <wp:simplePos x="0" y="0"/>
            <wp:positionH relativeFrom="column">
              <wp:posOffset>-402117</wp:posOffset>
            </wp:positionH>
            <wp:positionV relativeFrom="paragraph">
              <wp:posOffset>151130</wp:posOffset>
            </wp:positionV>
            <wp:extent cx="3503691" cy="2793220"/>
            <wp:effectExtent l="0" t="0" r="190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g.biomass.jpeg"/>
                    <pic:cNvPicPr/>
                  </pic:nvPicPr>
                  <pic:blipFill>
                    <a:blip r:embed="rId9"/>
                    <a:stretch>
                      <a:fillRect/>
                    </a:stretch>
                  </pic:blipFill>
                  <pic:spPr>
                    <a:xfrm>
                      <a:off x="0" y="0"/>
                      <a:ext cx="3503691" cy="2793220"/>
                    </a:xfrm>
                    <a:prstGeom prst="rect">
                      <a:avLst/>
                    </a:prstGeom>
                  </pic:spPr>
                </pic:pic>
              </a:graphicData>
            </a:graphic>
            <wp14:sizeRelH relativeFrom="page">
              <wp14:pctWidth>0</wp14:pctWidth>
            </wp14:sizeRelH>
            <wp14:sizeRelV relativeFrom="page">
              <wp14:pctHeight>0</wp14:pctHeight>
            </wp14:sizeRelV>
          </wp:anchor>
        </w:drawing>
      </w:r>
    </w:p>
    <w:p w14:paraId="709098C1" w14:textId="763D800C" w:rsidR="00D870D8" w:rsidRDefault="005D72AC" w:rsidP="00D870D8">
      <w:r>
        <w:rPr>
          <w:i/>
          <w:noProof/>
        </w:rPr>
        <w:drawing>
          <wp:anchor distT="0" distB="0" distL="114300" distR="114300" simplePos="0" relativeHeight="251667456" behindDoc="1" locked="0" layoutInCell="1" allowOverlap="1" wp14:anchorId="7E1EB0DF" wp14:editId="4E474BB1">
            <wp:simplePos x="0" y="0"/>
            <wp:positionH relativeFrom="column">
              <wp:posOffset>3175473</wp:posOffset>
            </wp:positionH>
            <wp:positionV relativeFrom="paragraph">
              <wp:posOffset>58420</wp:posOffset>
            </wp:positionV>
            <wp:extent cx="3049950" cy="27941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ggregated.residualbiomassno17.jpeg"/>
                    <pic:cNvPicPr/>
                  </pic:nvPicPr>
                  <pic:blipFill rotWithShape="1">
                    <a:blip r:embed="rId10">
                      <a:extLst>
                        <a:ext uri="{28A0092B-C50C-407E-A947-70E740481C1C}">
                          <a14:useLocalDpi xmlns:a14="http://schemas.microsoft.com/office/drawing/2010/main" val="0"/>
                        </a:ext>
                      </a:extLst>
                    </a:blip>
                    <a:srcRect l="6863"/>
                    <a:stretch/>
                  </pic:blipFill>
                  <pic:spPr bwMode="auto">
                    <a:xfrm>
                      <a:off x="0" y="0"/>
                      <a:ext cx="3049950" cy="279411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6410CB6" w14:textId="2118D038" w:rsidR="00D870D8" w:rsidRDefault="00EE6535" w:rsidP="00D870D8">
      <w:r>
        <w:rPr>
          <w:i/>
          <w:noProof/>
        </w:rPr>
        <mc:AlternateContent>
          <mc:Choice Requires="wps">
            <w:drawing>
              <wp:anchor distT="0" distB="0" distL="114300" distR="114300" simplePos="0" relativeHeight="251669504" behindDoc="0" locked="0" layoutInCell="1" allowOverlap="1" wp14:anchorId="5C2FA67C" wp14:editId="202FB432">
                <wp:simplePos x="0" y="0"/>
                <wp:positionH relativeFrom="column">
                  <wp:posOffset>3753323</wp:posOffset>
                </wp:positionH>
                <wp:positionV relativeFrom="paragraph">
                  <wp:posOffset>173990</wp:posOffset>
                </wp:positionV>
                <wp:extent cx="325925" cy="361315"/>
                <wp:effectExtent l="0" t="0" r="4445" b="0"/>
                <wp:wrapNone/>
                <wp:docPr id="14" name="Text Box 14"/>
                <wp:cNvGraphicFramePr/>
                <a:graphic xmlns:a="http://schemas.openxmlformats.org/drawingml/2006/main">
                  <a:graphicData uri="http://schemas.microsoft.com/office/word/2010/wordprocessingShape">
                    <wps:wsp>
                      <wps:cNvSpPr txBox="1"/>
                      <wps:spPr>
                        <a:xfrm>
                          <a:off x="0" y="0"/>
                          <a:ext cx="325925" cy="361315"/>
                        </a:xfrm>
                        <a:prstGeom prst="rect">
                          <a:avLst/>
                        </a:prstGeom>
                        <a:solidFill>
                          <a:schemeClr val="lt1"/>
                        </a:solidFill>
                        <a:ln w="6350">
                          <a:noFill/>
                        </a:ln>
                      </wps:spPr>
                      <wps:txbx>
                        <w:txbxContent>
                          <w:p w14:paraId="614BC00E" w14:textId="77777777" w:rsidR="00A826AB" w:rsidRPr="00421B34" w:rsidRDefault="00A826AB" w:rsidP="00A826AB">
                            <w:pPr>
                              <w:rPr>
                                <w:sz w:val="48"/>
                                <w:szCs w:val="48"/>
                              </w:rPr>
                            </w:pPr>
                            <w:r w:rsidRPr="00421B34">
                              <w:rPr>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FA67C" id="Text Box 14" o:spid="_x0000_s1029" type="#_x0000_t202" style="position:absolute;margin-left:295.55pt;margin-top:13.7pt;width:25.65pt;height:2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" fillcolor="white [3201]" stroked="f" strokeweight=".5pt">
                <v:textbox>
                  <w:txbxContent>
                    <w:p w14:paraId="614BC00E" w14:textId="77777777" w:rsidR="00A826AB" w:rsidRPr="00421B34" w:rsidRDefault="00A826AB" w:rsidP="00A826AB">
                      <w:pPr>
                        <w:rPr>
                          <w:sz w:val="48"/>
                          <w:szCs w:val="48"/>
                        </w:rPr>
                      </w:pPr>
                      <w:r w:rsidRPr="00421B34">
                        <w:rPr>
                          <w:sz w:val="48"/>
                          <w:szCs w:val="48"/>
                        </w:rPr>
                        <w:t>*</w:t>
                      </w:r>
                    </w:p>
                  </w:txbxContent>
                </v:textbox>
              </v:shape>
            </w:pict>
          </mc:Fallback>
        </mc:AlternateContent>
      </w:r>
    </w:p>
    <w:p w14:paraId="389191D6" w14:textId="45C4E897" w:rsidR="00D870D8" w:rsidRPr="00EE3F05" w:rsidRDefault="00D870D8" w:rsidP="00D870D8">
      <w:pPr>
        <w:rPr>
          <w:i/>
        </w:rPr>
      </w:pPr>
    </w:p>
    <w:p w14:paraId="439491FD" w14:textId="049744B9" w:rsidR="00D870D8" w:rsidRPr="00EE3F05" w:rsidRDefault="00D870D8" w:rsidP="00D870D8">
      <w:pPr>
        <w:rPr>
          <w:i/>
        </w:rPr>
      </w:pPr>
    </w:p>
    <w:p w14:paraId="35B1692F" w14:textId="5943D99A" w:rsidR="00EE3F05" w:rsidRDefault="00EE3F05" w:rsidP="00D870D8">
      <w:pPr>
        <w:rPr>
          <w:i/>
        </w:rPr>
      </w:pPr>
    </w:p>
    <w:p w14:paraId="721CF47B" w14:textId="77777777" w:rsidR="00EE3F05" w:rsidRDefault="00EE3F05" w:rsidP="00D870D8">
      <w:pPr>
        <w:rPr>
          <w:i/>
        </w:rPr>
      </w:pPr>
    </w:p>
    <w:p w14:paraId="5BDC0CAA" w14:textId="01A19451" w:rsidR="00EE3F05" w:rsidRDefault="00EE3F05" w:rsidP="00D870D8">
      <w:pPr>
        <w:rPr>
          <w:i/>
        </w:rPr>
      </w:pPr>
    </w:p>
    <w:p w14:paraId="23DECADF" w14:textId="2DAD51A6" w:rsidR="00EE3F05" w:rsidRDefault="00EE3F05" w:rsidP="00D870D8">
      <w:pPr>
        <w:rPr>
          <w:i/>
        </w:rPr>
      </w:pPr>
    </w:p>
    <w:p w14:paraId="3519A32E" w14:textId="6341608F" w:rsidR="00EE3F05" w:rsidRDefault="00EE3F05" w:rsidP="00D870D8">
      <w:pPr>
        <w:rPr>
          <w:i/>
        </w:rPr>
      </w:pPr>
    </w:p>
    <w:p w14:paraId="3395F135" w14:textId="3FEC13BF" w:rsidR="00EE3F05" w:rsidRDefault="00EE3F05" w:rsidP="00D870D8">
      <w:pPr>
        <w:rPr>
          <w:i/>
        </w:rPr>
      </w:pPr>
    </w:p>
    <w:p w14:paraId="1A533B66" w14:textId="48401ABD" w:rsidR="00EE3F05" w:rsidRDefault="00EE3F05" w:rsidP="00D870D8">
      <w:pPr>
        <w:rPr>
          <w:i/>
        </w:rPr>
      </w:pPr>
    </w:p>
    <w:p w14:paraId="061A73ED" w14:textId="77777777" w:rsidR="00EE3F05" w:rsidRDefault="00EE3F05" w:rsidP="00D870D8">
      <w:pPr>
        <w:rPr>
          <w:i/>
        </w:rPr>
      </w:pPr>
    </w:p>
    <w:p w14:paraId="3FDE0398" w14:textId="4FC95BFB" w:rsidR="00EE3F05" w:rsidRDefault="00EE3F05" w:rsidP="00D870D8">
      <w:pPr>
        <w:rPr>
          <w:i/>
        </w:rPr>
      </w:pPr>
    </w:p>
    <w:p w14:paraId="433CB669" w14:textId="2DFB15AD" w:rsidR="00EE3F05" w:rsidRDefault="00EE3F05" w:rsidP="00D870D8">
      <w:pPr>
        <w:rPr>
          <w:i/>
        </w:rPr>
      </w:pPr>
    </w:p>
    <w:p w14:paraId="0B2EABF8" w14:textId="1A525D0C" w:rsidR="007F1155" w:rsidRDefault="007F1155" w:rsidP="00ED1C94">
      <w:pPr>
        <w:rPr>
          <w:sz w:val="20"/>
          <w:szCs w:val="20"/>
        </w:rPr>
      </w:pPr>
    </w:p>
    <w:p w14:paraId="18880A0F" w14:textId="67FE27D1" w:rsidR="00ED1C94" w:rsidRDefault="00ED1C94" w:rsidP="00ED1C94">
      <w:pPr>
        <w:rPr>
          <w:sz w:val="20"/>
          <w:szCs w:val="20"/>
        </w:rPr>
      </w:pPr>
      <w:r w:rsidRPr="00A826AB">
        <w:rPr>
          <w:sz w:val="20"/>
          <w:szCs w:val="20"/>
        </w:rPr>
        <w:t>Figure 4. Comparison of residual biomass measured in October for twenty paired plots in the Center Well pasture.  Ten plots were grazed (red) and ten were not grazed (blue).</w:t>
      </w:r>
      <w:r w:rsidRPr="007D362C">
        <w:rPr>
          <w:sz w:val="20"/>
          <w:szCs w:val="20"/>
        </w:rPr>
        <w:t xml:space="preserve">  </w:t>
      </w:r>
      <w:r w:rsidR="00A826AB">
        <w:rPr>
          <w:sz w:val="20"/>
          <w:szCs w:val="20"/>
        </w:rPr>
        <w:t>For the left panels, o</w:t>
      </w:r>
      <w:r w:rsidRPr="007D362C">
        <w:rPr>
          <w:sz w:val="20"/>
          <w:szCs w:val="20"/>
        </w:rPr>
        <w:t>nly years that were grazed (see colored bars in Figure 2) were included in average and statistics.</w:t>
      </w:r>
      <w:r w:rsidR="00A826AB">
        <w:rPr>
          <w:sz w:val="20"/>
          <w:szCs w:val="20"/>
        </w:rPr>
        <w:t xml:space="preserve">  For the right panels, the </w:t>
      </w:r>
      <w:r w:rsidR="007F1155">
        <w:rPr>
          <w:sz w:val="20"/>
          <w:szCs w:val="20"/>
        </w:rPr>
        <w:t xml:space="preserve">highly variable and </w:t>
      </w:r>
      <w:r w:rsidR="00A826AB">
        <w:rPr>
          <w:sz w:val="20"/>
          <w:szCs w:val="20"/>
        </w:rPr>
        <w:t>heavily productive outlier year</w:t>
      </w:r>
      <w:r w:rsidR="007F1155">
        <w:rPr>
          <w:sz w:val="20"/>
          <w:szCs w:val="20"/>
        </w:rPr>
        <w:t xml:space="preserve"> 2017</w:t>
      </w:r>
      <w:r w:rsidR="00A826AB">
        <w:rPr>
          <w:sz w:val="20"/>
          <w:szCs w:val="20"/>
        </w:rPr>
        <w:t xml:space="preserve"> (see figure 5) was removed from average and statistics. </w:t>
      </w:r>
      <w:r w:rsidRPr="007D362C">
        <w:rPr>
          <w:sz w:val="20"/>
          <w:szCs w:val="20"/>
        </w:rPr>
        <w:t xml:space="preserve">  Significance was calculated using a mixed-effects model with quadrats nested in plots and year as a random effect and post-hoc Tukey tests.  Error bars represent standard error.  </w:t>
      </w:r>
      <w:r w:rsidR="00A826AB">
        <w:rPr>
          <w:sz w:val="20"/>
          <w:szCs w:val="20"/>
        </w:rPr>
        <w:t>In the all year model, no effects were significant.  In the no-2017 model, grazing was significant off precinct</w:t>
      </w:r>
      <w:r w:rsidRPr="007D362C">
        <w:rPr>
          <w:sz w:val="20"/>
          <w:szCs w:val="20"/>
        </w:rPr>
        <w:t xml:space="preserve"> (marked with asterisk</w:t>
      </w:r>
      <w:r w:rsidR="00A826AB">
        <w:rPr>
          <w:sz w:val="20"/>
          <w:szCs w:val="20"/>
        </w:rPr>
        <w:t>, p=.0217</w:t>
      </w:r>
      <w:r w:rsidRPr="007D362C">
        <w:rPr>
          <w:sz w:val="20"/>
          <w:szCs w:val="20"/>
        </w:rPr>
        <w:t xml:space="preserve">).  </w:t>
      </w:r>
    </w:p>
    <w:p w14:paraId="35F6A76F" w14:textId="02A95122" w:rsidR="00EE3F05" w:rsidRPr="00ED1C94" w:rsidRDefault="00EE3F05" w:rsidP="00D870D8"/>
    <w:p w14:paraId="528219D3" w14:textId="1D8F1406" w:rsidR="00EE3F05" w:rsidRDefault="00EE3F05" w:rsidP="00D870D8">
      <w:pPr>
        <w:rPr>
          <w:i/>
        </w:rPr>
      </w:pPr>
    </w:p>
    <w:p w14:paraId="64259EF3" w14:textId="0A9EBAF6" w:rsidR="00EE3F05" w:rsidRDefault="00EE3F05" w:rsidP="00D870D8">
      <w:pPr>
        <w:rPr>
          <w:i/>
        </w:rPr>
      </w:pPr>
    </w:p>
    <w:p w14:paraId="124FAE51" w14:textId="3FD2B138" w:rsidR="00EE3F05" w:rsidRDefault="00EE3F05" w:rsidP="00D870D8">
      <w:pPr>
        <w:rPr>
          <w:i/>
        </w:rPr>
      </w:pPr>
    </w:p>
    <w:p w14:paraId="15DF0B55" w14:textId="77777777" w:rsidR="00EE3F05" w:rsidRDefault="00EE3F05" w:rsidP="00D870D8">
      <w:pPr>
        <w:rPr>
          <w:i/>
        </w:rPr>
      </w:pPr>
    </w:p>
    <w:p w14:paraId="28C26E4F" w14:textId="51752677" w:rsidR="00EE3F05" w:rsidRDefault="00EE3F05" w:rsidP="00D870D8">
      <w:pPr>
        <w:rPr>
          <w:i/>
        </w:rPr>
      </w:pPr>
    </w:p>
    <w:p w14:paraId="460E898A" w14:textId="551F469C" w:rsidR="00EE3F05" w:rsidRDefault="00EE3F05" w:rsidP="00D870D8">
      <w:pPr>
        <w:rPr>
          <w:i/>
        </w:rPr>
      </w:pPr>
    </w:p>
    <w:p w14:paraId="36BF5FDB" w14:textId="233E795E" w:rsidR="00EE3F05" w:rsidRDefault="00EE3F05" w:rsidP="00D870D8">
      <w:pPr>
        <w:rPr>
          <w:i/>
        </w:rPr>
      </w:pPr>
    </w:p>
    <w:p w14:paraId="66CD1D89" w14:textId="77777777" w:rsidR="00EE3F05" w:rsidRDefault="00EE3F05" w:rsidP="00D870D8">
      <w:pPr>
        <w:rPr>
          <w:i/>
        </w:rPr>
      </w:pPr>
    </w:p>
    <w:p w14:paraId="65F30DD3" w14:textId="77777777" w:rsidR="00EE3F05" w:rsidRDefault="00EE3F05" w:rsidP="00D870D8">
      <w:pPr>
        <w:rPr>
          <w:i/>
        </w:rPr>
      </w:pPr>
    </w:p>
    <w:p w14:paraId="38663790" w14:textId="77777777" w:rsidR="00EE3F05" w:rsidRDefault="00EE3F05" w:rsidP="00D870D8">
      <w:pPr>
        <w:rPr>
          <w:i/>
        </w:rPr>
      </w:pPr>
    </w:p>
    <w:p w14:paraId="446E55F8" w14:textId="77777777" w:rsidR="00EE3F05" w:rsidRDefault="00EE3F05" w:rsidP="00D870D8">
      <w:pPr>
        <w:rPr>
          <w:i/>
        </w:rPr>
      </w:pPr>
    </w:p>
    <w:p w14:paraId="57E4EFF2" w14:textId="03B5EBF8" w:rsidR="00EE3F05" w:rsidRDefault="00EE3F05" w:rsidP="00D870D8">
      <w:pPr>
        <w:rPr>
          <w:i/>
        </w:rPr>
      </w:pPr>
    </w:p>
    <w:p w14:paraId="04D6037D" w14:textId="5DC5D799" w:rsidR="00EE3F05" w:rsidRDefault="00EE3F05" w:rsidP="00D870D8">
      <w:pPr>
        <w:rPr>
          <w:i/>
        </w:rPr>
      </w:pPr>
    </w:p>
    <w:p w14:paraId="21508D75" w14:textId="7CAE6773" w:rsidR="00EE3F05" w:rsidRDefault="00EE3F05" w:rsidP="00D870D8">
      <w:pPr>
        <w:rPr>
          <w:i/>
        </w:rPr>
      </w:pPr>
    </w:p>
    <w:p w14:paraId="2A4F7A14" w14:textId="77777777" w:rsidR="00EE3F05" w:rsidRDefault="00EE3F05" w:rsidP="00D870D8">
      <w:pPr>
        <w:rPr>
          <w:i/>
        </w:rPr>
      </w:pPr>
    </w:p>
    <w:p w14:paraId="460B0A10" w14:textId="38A22BD6" w:rsidR="00EE3F05" w:rsidRDefault="00EE3F05" w:rsidP="00D870D8">
      <w:pPr>
        <w:rPr>
          <w:i/>
        </w:rPr>
      </w:pPr>
    </w:p>
    <w:p w14:paraId="308DD584" w14:textId="0FA1020D" w:rsidR="00EE3F05" w:rsidRDefault="00EE3F05" w:rsidP="00D870D8">
      <w:pPr>
        <w:rPr>
          <w:i/>
        </w:rPr>
      </w:pPr>
    </w:p>
    <w:p w14:paraId="4C44EA4A" w14:textId="2A30ED26" w:rsidR="00EE3F05" w:rsidRDefault="00CD0245" w:rsidP="00D870D8">
      <w:pPr>
        <w:rPr>
          <w:i/>
        </w:rPr>
      </w:pPr>
      <w:r>
        <w:rPr>
          <w:i/>
          <w:noProof/>
        </w:rPr>
        <w:lastRenderedPageBreak/>
        <w:drawing>
          <wp:anchor distT="0" distB="0" distL="114300" distR="114300" simplePos="0" relativeHeight="251678720" behindDoc="0" locked="0" layoutInCell="1" allowOverlap="1" wp14:anchorId="2C932D4A" wp14:editId="6120B568">
            <wp:simplePos x="0" y="0"/>
            <wp:positionH relativeFrom="column">
              <wp:posOffset>36214</wp:posOffset>
            </wp:positionH>
            <wp:positionV relativeFrom="paragraph">
              <wp:posOffset>-289711</wp:posOffset>
            </wp:positionV>
            <wp:extent cx="5872254" cy="389299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ual.biomass.jpeg"/>
                    <pic:cNvPicPr/>
                  </pic:nvPicPr>
                  <pic:blipFill>
                    <a:blip r:embed="rId11"/>
                    <a:stretch>
                      <a:fillRect/>
                    </a:stretch>
                  </pic:blipFill>
                  <pic:spPr>
                    <a:xfrm>
                      <a:off x="0" y="0"/>
                      <a:ext cx="5876416" cy="3895749"/>
                    </a:xfrm>
                    <a:prstGeom prst="rect">
                      <a:avLst/>
                    </a:prstGeom>
                  </pic:spPr>
                </pic:pic>
              </a:graphicData>
            </a:graphic>
            <wp14:sizeRelH relativeFrom="page">
              <wp14:pctWidth>0</wp14:pctWidth>
            </wp14:sizeRelH>
            <wp14:sizeRelV relativeFrom="page">
              <wp14:pctHeight>0</wp14:pctHeight>
            </wp14:sizeRelV>
          </wp:anchor>
        </w:drawing>
      </w:r>
    </w:p>
    <w:p w14:paraId="0ADD01B6" w14:textId="7F3B2E96" w:rsidR="00EE3F05" w:rsidRDefault="00EE3F05" w:rsidP="00D870D8">
      <w:pPr>
        <w:rPr>
          <w:i/>
        </w:rPr>
      </w:pPr>
    </w:p>
    <w:p w14:paraId="5B975B03" w14:textId="77777777" w:rsidR="00EE3F05" w:rsidRDefault="00EE3F05" w:rsidP="00D870D8">
      <w:pPr>
        <w:rPr>
          <w:i/>
        </w:rPr>
      </w:pPr>
    </w:p>
    <w:p w14:paraId="588B6F42" w14:textId="77777777" w:rsidR="00EE3F05" w:rsidRDefault="00EE3F05" w:rsidP="00D870D8">
      <w:pPr>
        <w:rPr>
          <w:i/>
        </w:rPr>
      </w:pPr>
    </w:p>
    <w:p w14:paraId="783829C3" w14:textId="77777777" w:rsidR="00EE3F05" w:rsidRDefault="00EE3F05" w:rsidP="00D870D8">
      <w:pPr>
        <w:rPr>
          <w:i/>
        </w:rPr>
      </w:pPr>
    </w:p>
    <w:p w14:paraId="1DA72889" w14:textId="77777777" w:rsidR="00EE3F05" w:rsidRDefault="00EE3F05" w:rsidP="00D870D8">
      <w:pPr>
        <w:rPr>
          <w:i/>
        </w:rPr>
      </w:pPr>
    </w:p>
    <w:p w14:paraId="30CACBA3" w14:textId="062DEBFB" w:rsidR="00EE3F05" w:rsidRDefault="00EE3F05" w:rsidP="00D870D8">
      <w:pPr>
        <w:rPr>
          <w:i/>
        </w:rPr>
      </w:pPr>
    </w:p>
    <w:p w14:paraId="6EF30B12" w14:textId="77777777" w:rsidR="007D362C" w:rsidRDefault="007D362C" w:rsidP="00D870D8">
      <w:pPr>
        <w:rPr>
          <w:i/>
        </w:rPr>
      </w:pPr>
    </w:p>
    <w:p w14:paraId="7CFCB017" w14:textId="77777777" w:rsidR="007D362C" w:rsidRDefault="007D362C" w:rsidP="00D870D8">
      <w:pPr>
        <w:rPr>
          <w:i/>
        </w:rPr>
      </w:pPr>
    </w:p>
    <w:p w14:paraId="04FC5A9F" w14:textId="28CF88F0" w:rsidR="007D362C" w:rsidRDefault="007D362C" w:rsidP="00D870D8">
      <w:pPr>
        <w:rPr>
          <w:i/>
        </w:rPr>
      </w:pPr>
    </w:p>
    <w:p w14:paraId="602D2767" w14:textId="77777777" w:rsidR="007D362C" w:rsidRDefault="007D362C" w:rsidP="00D870D8">
      <w:pPr>
        <w:rPr>
          <w:i/>
        </w:rPr>
      </w:pPr>
    </w:p>
    <w:p w14:paraId="3F4D899D" w14:textId="77777777" w:rsidR="007D362C" w:rsidRDefault="007D362C" w:rsidP="00D870D8">
      <w:pPr>
        <w:rPr>
          <w:i/>
        </w:rPr>
      </w:pPr>
    </w:p>
    <w:p w14:paraId="1CA514CB" w14:textId="38C28637" w:rsidR="007D362C" w:rsidRDefault="007D362C" w:rsidP="00D870D8">
      <w:pPr>
        <w:rPr>
          <w:i/>
        </w:rPr>
      </w:pPr>
    </w:p>
    <w:p w14:paraId="041B718A" w14:textId="77777777" w:rsidR="007D362C" w:rsidRDefault="007D362C" w:rsidP="00D870D8">
      <w:pPr>
        <w:rPr>
          <w:i/>
        </w:rPr>
      </w:pPr>
    </w:p>
    <w:p w14:paraId="2BDF5AAE" w14:textId="77777777" w:rsidR="007F1155" w:rsidRDefault="007F1155" w:rsidP="00D870D8">
      <w:pPr>
        <w:rPr>
          <w:i/>
        </w:rPr>
      </w:pPr>
    </w:p>
    <w:p w14:paraId="32A68ABF" w14:textId="4A122CF8" w:rsidR="007F1155" w:rsidRDefault="007F1155" w:rsidP="00D870D8">
      <w:pPr>
        <w:rPr>
          <w:i/>
        </w:rPr>
      </w:pPr>
    </w:p>
    <w:p w14:paraId="3A258A71" w14:textId="77777777" w:rsidR="007F1155" w:rsidRDefault="007F1155" w:rsidP="00D870D8">
      <w:pPr>
        <w:rPr>
          <w:i/>
        </w:rPr>
      </w:pPr>
    </w:p>
    <w:p w14:paraId="4D3CEEB6" w14:textId="0F32D932" w:rsidR="00792EA6" w:rsidRDefault="00792EA6" w:rsidP="007F1155">
      <w:pPr>
        <w:rPr>
          <w:sz w:val="20"/>
          <w:szCs w:val="20"/>
        </w:rPr>
      </w:pPr>
    </w:p>
    <w:p w14:paraId="359E97E8" w14:textId="77777777" w:rsidR="00792EA6" w:rsidRDefault="00792EA6" w:rsidP="007F1155">
      <w:pPr>
        <w:rPr>
          <w:sz w:val="20"/>
          <w:szCs w:val="20"/>
        </w:rPr>
      </w:pPr>
    </w:p>
    <w:p w14:paraId="20366651" w14:textId="77777777" w:rsidR="00792EA6" w:rsidRDefault="00792EA6" w:rsidP="007F1155">
      <w:pPr>
        <w:rPr>
          <w:sz w:val="20"/>
          <w:szCs w:val="20"/>
        </w:rPr>
      </w:pPr>
    </w:p>
    <w:p w14:paraId="61FFEC65" w14:textId="18749886" w:rsidR="007F1155" w:rsidRDefault="00792EA6" w:rsidP="007F1155">
      <w:pPr>
        <w:rPr>
          <w:sz w:val="20"/>
          <w:szCs w:val="20"/>
        </w:rPr>
      </w:pPr>
      <w:r>
        <w:rPr>
          <w:sz w:val="20"/>
          <w:szCs w:val="20"/>
        </w:rPr>
        <w:t>Figure 5</w:t>
      </w:r>
      <w:r w:rsidR="007F1155" w:rsidRPr="00A826AB">
        <w:rPr>
          <w:sz w:val="20"/>
          <w:szCs w:val="20"/>
        </w:rPr>
        <w:t xml:space="preserve">. </w:t>
      </w:r>
      <w:r w:rsidR="007F1155">
        <w:rPr>
          <w:sz w:val="20"/>
          <w:szCs w:val="20"/>
        </w:rPr>
        <w:t>Annual c</w:t>
      </w:r>
      <w:r w:rsidR="007F1155" w:rsidRPr="00A826AB">
        <w:rPr>
          <w:sz w:val="20"/>
          <w:szCs w:val="20"/>
        </w:rPr>
        <w:t>omparison of residual biomass measured in October for twenty paired plots in the Center Well pasture.  Ten plots were grazed (red) and ten were not grazed (blue)</w:t>
      </w:r>
      <w:r w:rsidR="007F1155" w:rsidRPr="007D362C">
        <w:rPr>
          <w:sz w:val="20"/>
          <w:szCs w:val="20"/>
        </w:rPr>
        <w:t xml:space="preserve">.  </w:t>
      </w:r>
      <w:r w:rsidR="007F1155">
        <w:rPr>
          <w:sz w:val="20"/>
          <w:szCs w:val="20"/>
        </w:rPr>
        <w:t>For the left panels, o</w:t>
      </w:r>
      <w:r w:rsidR="007F1155" w:rsidRPr="007D362C">
        <w:rPr>
          <w:sz w:val="20"/>
          <w:szCs w:val="20"/>
        </w:rPr>
        <w:t>nly years that were grazed (see colored bars in Figure 2) were included in average and statistics.</w:t>
      </w:r>
      <w:r w:rsidR="007F1155">
        <w:rPr>
          <w:sz w:val="20"/>
          <w:szCs w:val="20"/>
        </w:rPr>
        <w:t xml:space="preserve">  </w:t>
      </w:r>
      <w:r>
        <w:rPr>
          <w:sz w:val="20"/>
          <w:szCs w:val="20"/>
        </w:rPr>
        <w:t xml:space="preserve">In 2017, heavy rains led to extremely high productivity, and no meaningful difference between treatments.  Removed as an outlier, consistent reduction of residual biomass by grazing can be seen off precinct, while no pattern is seen on precinct. </w:t>
      </w:r>
    </w:p>
    <w:p w14:paraId="321CB6A9" w14:textId="77777777" w:rsidR="007F1155" w:rsidRDefault="007F1155" w:rsidP="00D870D8">
      <w:pPr>
        <w:rPr>
          <w:i/>
        </w:rPr>
      </w:pPr>
    </w:p>
    <w:p w14:paraId="12982E50" w14:textId="72C0E99C" w:rsidR="007F1155" w:rsidRDefault="00792EA6" w:rsidP="00D870D8">
      <w:pPr>
        <w:rPr>
          <w:i/>
        </w:rPr>
      </w:pPr>
      <w:r>
        <w:rPr>
          <w:i/>
          <w:noProof/>
        </w:rPr>
        <w:drawing>
          <wp:anchor distT="0" distB="0" distL="114300" distR="114300" simplePos="0" relativeHeight="251664384" behindDoc="1" locked="0" layoutInCell="1" allowOverlap="1" wp14:anchorId="3668441C" wp14:editId="3EDC4F6B">
            <wp:simplePos x="0" y="0"/>
            <wp:positionH relativeFrom="column">
              <wp:posOffset>1243965</wp:posOffset>
            </wp:positionH>
            <wp:positionV relativeFrom="paragraph">
              <wp:posOffset>145723</wp:posOffset>
            </wp:positionV>
            <wp:extent cx="3960495" cy="2995295"/>
            <wp:effectExtent l="0" t="0" r="190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dbiomass.LRR.jpeg"/>
                    <pic:cNvPicPr/>
                  </pic:nvPicPr>
                  <pic:blipFill>
                    <a:blip r:embed="rId12">
                      <a:extLst>
                        <a:ext uri="{28A0092B-C50C-407E-A947-70E740481C1C}">
                          <a14:useLocalDpi xmlns:a14="http://schemas.microsoft.com/office/drawing/2010/main" val="0"/>
                        </a:ext>
                      </a:extLst>
                    </a:blip>
                    <a:stretch>
                      <a:fillRect/>
                    </a:stretch>
                  </pic:blipFill>
                  <pic:spPr>
                    <a:xfrm>
                      <a:off x="0" y="0"/>
                      <a:ext cx="3960495" cy="2995295"/>
                    </a:xfrm>
                    <a:prstGeom prst="rect">
                      <a:avLst/>
                    </a:prstGeom>
                  </pic:spPr>
                </pic:pic>
              </a:graphicData>
            </a:graphic>
            <wp14:sizeRelH relativeFrom="page">
              <wp14:pctWidth>0</wp14:pctWidth>
            </wp14:sizeRelH>
            <wp14:sizeRelV relativeFrom="page">
              <wp14:pctHeight>0</wp14:pctHeight>
            </wp14:sizeRelV>
          </wp:anchor>
        </w:drawing>
      </w:r>
    </w:p>
    <w:p w14:paraId="73358063" w14:textId="5FEE2234" w:rsidR="007F1155" w:rsidRDefault="007F1155" w:rsidP="00D870D8">
      <w:pPr>
        <w:rPr>
          <w:i/>
        </w:rPr>
      </w:pPr>
    </w:p>
    <w:p w14:paraId="668B412F" w14:textId="7F6EEB7F" w:rsidR="007F1155" w:rsidRDefault="007F1155" w:rsidP="00D870D8">
      <w:pPr>
        <w:rPr>
          <w:i/>
        </w:rPr>
      </w:pPr>
    </w:p>
    <w:p w14:paraId="0750A595" w14:textId="77777777" w:rsidR="007F1155" w:rsidRDefault="007F1155" w:rsidP="00D870D8">
      <w:pPr>
        <w:rPr>
          <w:i/>
        </w:rPr>
      </w:pPr>
    </w:p>
    <w:p w14:paraId="3BED021F" w14:textId="12E190AD" w:rsidR="007F1155" w:rsidRDefault="007F1155" w:rsidP="00D870D8">
      <w:pPr>
        <w:rPr>
          <w:i/>
        </w:rPr>
      </w:pPr>
    </w:p>
    <w:p w14:paraId="0E77338F" w14:textId="2DF96524" w:rsidR="007F1155" w:rsidRDefault="007F1155" w:rsidP="00D870D8">
      <w:pPr>
        <w:rPr>
          <w:i/>
        </w:rPr>
      </w:pPr>
    </w:p>
    <w:p w14:paraId="0E01B5B1" w14:textId="76112806" w:rsidR="007F1155" w:rsidRDefault="007F1155" w:rsidP="00D870D8">
      <w:pPr>
        <w:rPr>
          <w:i/>
        </w:rPr>
      </w:pPr>
    </w:p>
    <w:p w14:paraId="72A3F860" w14:textId="77777777" w:rsidR="007F1155" w:rsidRDefault="007F1155" w:rsidP="00D870D8">
      <w:pPr>
        <w:rPr>
          <w:i/>
        </w:rPr>
      </w:pPr>
    </w:p>
    <w:p w14:paraId="177C7A1B" w14:textId="77777777" w:rsidR="007F1155" w:rsidRDefault="007F1155" w:rsidP="00D870D8">
      <w:pPr>
        <w:rPr>
          <w:i/>
        </w:rPr>
      </w:pPr>
    </w:p>
    <w:p w14:paraId="1D6521C5" w14:textId="4B9BE657" w:rsidR="007F1155" w:rsidRDefault="007F1155" w:rsidP="00D870D8">
      <w:pPr>
        <w:rPr>
          <w:i/>
        </w:rPr>
      </w:pPr>
    </w:p>
    <w:p w14:paraId="4BCD52BD" w14:textId="77777777" w:rsidR="007F1155" w:rsidRDefault="007F1155" w:rsidP="00D870D8">
      <w:pPr>
        <w:rPr>
          <w:i/>
        </w:rPr>
      </w:pPr>
    </w:p>
    <w:p w14:paraId="1EEC0423" w14:textId="33471959" w:rsidR="007F1155" w:rsidRDefault="007F1155" w:rsidP="00D870D8">
      <w:pPr>
        <w:rPr>
          <w:i/>
        </w:rPr>
      </w:pPr>
    </w:p>
    <w:p w14:paraId="5F6786A2" w14:textId="77777777" w:rsidR="007F1155" w:rsidRDefault="007F1155" w:rsidP="00D870D8">
      <w:pPr>
        <w:rPr>
          <w:i/>
        </w:rPr>
      </w:pPr>
    </w:p>
    <w:p w14:paraId="21A4DF7A" w14:textId="48790CA7" w:rsidR="007F1155" w:rsidRDefault="007F1155" w:rsidP="00D870D8">
      <w:pPr>
        <w:rPr>
          <w:i/>
        </w:rPr>
      </w:pPr>
    </w:p>
    <w:p w14:paraId="4D1E1101" w14:textId="77777777" w:rsidR="007F1155" w:rsidRDefault="007F1155" w:rsidP="00D870D8">
      <w:pPr>
        <w:rPr>
          <w:i/>
        </w:rPr>
      </w:pPr>
    </w:p>
    <w:p w14:paraId="157F2A5C" w14:textId="77777777" w:rsidR="007F1155" w:rsidRDefault="007F1155" w:rsidP="00D870D8">
      <w:pPr>
        <w:rPr>
          <w:i/>
        </w:rPr>
      </w:pPr>
    </w:p>
    <w:p w14:paraId="4A88BA7A" w14:textId="77777777" w:rsidR="007F1155" w:rsidRDefault="007F1155" w:rsidP="00D870D8">
      <w:pPr>
        <w:rPr>
          <w:i/>
        </w:rPr>
      </w:pPr>
    </w:p>
    <w:p w14:paraId="7A66B6DA" w14:textId="77777777" w:rsidR="007F1155" w:rsidRPr="00792EA6" w:rsidRDefault="007F1155" w:rsidP="00D870D8">
      <w:pPr>
        <w:rPr>
          <w:sz w:val="20"/>
          <w:szCs w:val="20"/>
        </w:rPr>
      </w:pPr>
      <w:r>
        <w:rPr>
          <w:sz w:val="20"/>
          <w:szCs w:val="20"/>
        </w:rPr>
        <w:t xml:space="preserve">Figure 6. Log response ratio of grazing effects on all-year data from Figures 4 and 5: log(grazed/ungrazed).  </w:t>
      </w:r>
      <w:r w:rsidR="00792EA6">
        <w:rPr>
          <w:sz w:val="20"/>
          <w:szCs w:val="20"/>
        </w:rPr>
        <w:t>Same strong reduction pattern shown as Figure 5.</w:t>
      </w:r>
    </w:p>
    <w:p w14:paraId="5181D5E9" w14:textId="0616CF4E" w:rsidR="007F1155" w:rsidRDefault="007F1155" w:rsidP="00D870D8">
      <w:pPr>
        <w:rPr>
          <w:i/>
        </w:rPr>
      </w:pPr>
    </w:p>
    <w:p w14:paraId="7CF82A47" w14:textId="40B318A1" w:rsidR="00D870D8" w:rsidRDefault="00EE3F05" w:rsidP="00D870D8">
      <w:pPr>
        <w:rPr>
          <w:i/>
        </w:rPr>
      </w:pPr>
      <w:r w:rsidRPr="00EE3F05">
        <w:rPr>
          <w:i/>
        </w:rPr>
        <w:t>C</w:t>
      </w:r>
      <w:r w:rsidR="00D870D8" w:rsidRPr="00EE3F05">
        <w:rPr>
          <w:i/>
        </w:rPr>
        <w:t>.  Grazing effect on diversity</w:t>
      </w:r>
    </w:p>
    <w:p w14:paraId="16825C52" w14:textId="3FCC93E3" w:rsidR="00B66E46" w:rsidRDefault="00B66E46" w:rsidP="00D870D8">
      <w:pPr>
        <w:rPr>
          <w:i/>
        </w:rPr>
      </w:pPr>
    </w:p>
    <w:p w14:paraId="13EFC4F6" w14:textId="281E0B17" w:rsidR="00B66E46" w:rsidRPr="00B66E46" w:rsidRDefault="00B66E46" w:rsidP="00D870D8">
      <w:pPr>
        <w:rPr>
          <w:sz w:val="36"/>
          <w:szCs w:val="36"/>
        </w:rPr>
      </w:pPr>
      <w:r>
        <w:rPr>
          <w:i/>
          <w:noProof/>
        </w:rPr>
        <w:drawing>
          <wp:anchor distT="0" distB="0" distL="114300" distR="114300" simplePos="0" relativeHeight="251675648" behindDoc="1" locked="0" layoutInCell="1" allowOverlap="1" wp14:anchorId="63F01D97" wp14:editId="2D491DC7">
            <wp:simplePos x="0" y="0"/>
            <wp:positionH relativeFrom="column">
              <wp:posOffset>-572135</wp:posOffset>
            </wp:positionH>
            <wp:positionV relativeFrom="paragraph">
              <wp:posOffset>152400</wp:posOffset>
            </wp:positionV>
            <wp:extent cx="3468370" cy="339026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ma.shannon.precinct.jpeg"/>
                    <pic:cNvPicPr/>
                  </pic:nvPicPr>
                  <pic:blipFill rotWithShape="1">
                    <a:blip r:embed="rId13">
                      <a:extLst>
                        <a:ext uri="{28A0092B-C50C-407E-A947-70E740481C1C}">
                          <a14:useLocalDpi xmlns:a14="http://schemas.microsoft.com/office/drawing/2010/main" val="0"/>
                        </a:ext>
                      </a:extLst>
                    </a:blip>
                    <a:srcRect r="20536"/>
                    <a:stretch/>
                  </pic:blipFill>
                  <pic:spPr bwMode="auto">
                    <a:xfrm>
                      <a:off x="0" y="0"/>
                      <a:ext cx="3468370" cy="3390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i/>
          <w:noProof/>
        </w:rPr>
        <w:drawing>
          <wp:anchor distT="0" distB="0" distL="114300" distR="114300" simplePos="0" relativeHeight="251680768" behindDoc="1" locked="0" layoutInCell="1" allowOverlap="1" wp14:anchorId="41454ECB" wp14:editId="531CED9A">
            <wp:simplePos x="0" y="0"/>
            <wp:positionH relativeFrom="column">
              <wp:posOffset>2923540</wp:posOffset>
            </wp:positionH>
            <wp:positionV relativeFrom="paragraph">
              <wp:posOffset>152415</wp:posOffset>
            </wp:positionV>
            <wp:extent cx="3819525" cy="3391535"/>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g.shannon.allyr.jpeg"/>
                    <pic:cNvPicPr/>
                  </pic:nvPicPr>
                  <pic:blipFill rotWithShape="1">
                    <a:blip r:embed="rId14"/>
                    <a:srcRect l="5482"/>
                    <a:stretch/>
                  </pic:blipFill>
                  <pic:spPr bwMode="auto">
                    <a:xfrm>
                      <a:off x="0" y="0"/>
                      <a:ext cx="3819525" cy="3391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6"/>
          <w:szCs w:val="36"/>
        </w:rPr>
        <w:t xml:space="preserve">           </w:t>
      </w:r>
      <w:r w:rsidRPr="00B66E46">
        <w:rPr>
          <w:sz w:val="36"/>
          <w:szCs w:val="36"/>
        </w:rPr>
        <w:t>Post-Grazed Years</w:t>
      </w:r>
      <w:r w:rsidRPr="00B66E46">
        <w:rPr>
          <w:sz w:val="36"/>
          <w:szCs w:val="36"/>
        </w:rPr>
        <w:tab/>
      </w:r>
      <w:r w:rsidRPr="00B66E46">
        <w:rPr>
          <w:sz w:val="36"/>
          <w:szCs w:val="36"/>
        </w:rPr>
        <w:tab/>
      </w:r>
      <w:r w:rsidRPr="00B66E46">
        <w:rPr>
          <w:sz w:val="36"/>
          <w:szCs w:val="36"/>
        </w:rPr>
        <w:tab/>
      </w:r>
      <w:r w:rsidRPr="00B66E46">
        <w:rPr>
          <w:sz w:val="36"/>
          <w:szCs w:val="36"/>
        </w:rPr>
        <w:tab/>
      </w:r>
      <w:r>
        <w:rPr>
          <w:sz w:val="36"/>
          <w:szCs w:val="36"/>
        </w:rPr>
        <w:t xml:space="preserve">        </w:t>
      </w:r>
      <w:r w:rsidRPr="00B66E46">
        <w:rPr>
          <w:sz w:val="36"/>
          <w:szCs w:val="36"/>
        </w:rPr>
        <w:t>All Years</w:t>
      </w:r>
    </w:p>
    <w:p w14:paraId="44324B9F" w14:textId="749647E0" w:rsidR="00B66E46" w:rsidRDefault="00B66E46" w:rsidP="00D870D8">
      <w:pPr>
        <w:rPr>
          <w:i/>
        </w:rPr>
      </w:pPr>
    </w:p>
    <w:p w14:paraId="577ACF71" w14:textId="7D7D0900" w:rsidR="00741B48" w:rsidRDefault="00741B48" w:rsidP="00D870D8">
      <w:pPr>
        <w:rPr>
          <w:i/>
        </w:rPr>
      </w:pPr>
    </w:p>
    <w:p w14:paraId="1D750063" w14:textId="6529D987" w:rsidR="00741B48" w:rsidRDefault="00B66E46" w:rsidP="00D870D8">
      <w:pPr>
        <w:rPr>
          <w:i/>
        </w:rPr>
      </w:pPr>
      <w:r>
        <w:rPr>
          <w:i/>
          <w:noProof/>
        </w:rPr>
        <mc:AlternateContent>
          <mc:Choice Requires="wps">
            <w:drawing>
              <wp:anchor distT="0" distB="0" distL="114300" distR="114300" simplePos="0" relativeHeight="251682816" behindDoc="0" locked="0" layoutInCell="1" allowOverlap="1" wp14:anchorId="1BFF45B7" wp14:editId="3A394FD5">
                <wp:simplePos x="0" y="0"/>
                <wp:positionH relativeFrom="column">
                  <wp:posOffset>5294630</wp:posOffset>
                </wp:positionH>
                <wp:positionV relativeFrom="paragraph">
                  <wp:posOffset>32858</wp:posOffset>
                </wp:positionV>
                <wp:extent cx="325755" cy="361315"/>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325755" cy="361315"/>
                        </a:xfrm>
                        <a:prstGeom prst="rect">
                          <a:avLst/>
                        </a:prstGeom>
                        <a:solidFill>
                          <a:schemeClr val="lt1"/>
                        </a:solidFill>
                        <a:ln w="6350">
                          <a:noFill/>
                        </a:ln>
                      </wps:spPr>
                      <wps:txbx>
                        <w:txbxContent>
                          <w:p w14:paraId="6C96BE2F" w14:textId="77777777" w:rsidR="00B66E46" w:rsidRPr="00421B34" w:rsidRDefault="00B66E46" w:rsidP="00B66E46">
                            <w:pPr>
                              <w:rPr>
                                <w:sz w:val="48"/>
                                <w:szCs w:val="48"/>
                              </w:rPr>
                            </w:pPr>
                            <w:r w:rsidRPr="00421B34">
                              <w:rPr>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F45B7" id="Text Box 17" o:spid="_x0000_s1030" type="#_x0000_t202" style="position:absolute;margin-left:416.9pt;margin-top:2.6pt;width:25.65pt;height:28.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" fillcolor="white [3201]" stroked="f" strokeweight=".5pt">
                <v:textbox>
                  <w:txbxContent>
                    <w:p w14:paraId="6C96BE2F" w14:textId="77777777" w:rsidR="00B66E46" w:rsidRPr="00421B34" w:rsidRDefault="00B66E46" w:rsidP="00B66E46">
                      <w:pPr>
                        <w:rPr>
                          <w:sz w:val="48"/>
                          <w:szCs w:val="48"/>
                        </w:rPr>
                      </w:pPr>
                      <w:r w:rsidRPr="00421B34">
                        <w:rPr>
                          <w:sz w:val="48"/>
                          <w:szCs w:val="48"/>
                        </w:rPr>
                        <w:t>*</w:t>
                      </w:r>
                    </w:p>
                  </w:txbxContent>
                </v:textbox>
              </v:shape>
            </w:pict>
          </mc:Fallback>
        </mc:AlternateContent>
      </w:r>
    </w:p>
    <w:p w14:paraId="2C9CA3BE" w14:textId="57AB640B" w:rsidR="00741B48" w:rsidRDefault="00741B48" w:rsidP="00D870D8">
      <w:pPr>
        <w:rPr>
          <w:i/>
        </w:rPr>
      </w:pPr>
    </w:p>
    <w:p w14:paraId="10427855" w14:textId="141B6134" w:rsidR="00741B48" w:rsidRDefault="00741B48" w:rsidP="00D870D8">
      <w:pPr>
        <w:rPr>
          <w:i/>
        </w:rPr>
      </w:pPr>
    </w:p>
    <w:p w14:paraId="610F1338" w14:textId="6D90D631" w:rsidR="00741B48" w:rsidRDefault="00741B48" w:rsidP="00D870D8">
      <w:pPr>
        <w:rPr>
          <w:i/>
        </w:rPr>
      </w:pPr>
    </w:p>
    <w:p w14:paraId="1A6129FB" w14:textId="77777777" w:rsidR="00741B48" w:rsidRDefault="00741B48" w:rsidP="00D870D8">
      <w:pPr>
        <w:rPr>
          <w:i/>
        </w:rPr>
      </w:pPr>
    </w:p>
    <w:p w14:paraId="1C944579" w14:textId="77777777" w:rsidR="00741B48" w:rsidRDefault="00741B48" w:rsidP="00D870D8">
      <w:pPr>
        <w:rPr>
          <w:i/>
        </w:rPr>
      </w:pPr>
    </w:p>
    <w:p w14:paraId="7F39EAC6" w14:textId="41D7790C" w:rsidR="00741B48" w:rsidRDefault="00741B48" w:rsidP="00D870D8">
      <w:pPr>
        <w:rPr>
          <w:i/>
        </w:rPr>
      </w:pPr>
    </w:p>
    <w:p w14:paraId="6BF0BA7E" w14:textId="77777777" w:rsidR="00741B48" w:rsidRDefault="00741B48" w:rsidP="00D870D8">
      <w:pPr>
        <w:rPr>
          <w:i/>
        </w:rPr>
      </w:pPr>
    </w:p>
    <w:p w14:paraId="0D2F6AB0" w14:textId="77777777" w:rsidR="00741B48" w:rsidRDefault="00741B48" w:rsidP="00D870D8">
      <w:pPr>
        <w:rPr>
          <w:i/>
        </w:rPr>
      </w:pPr>
    </w:p>
    <w:p w14:paraId="6F1C9F9A" w14:textId="155C5D17" w:rsidR="00741B48" w:rsidRDefault="00741B48" w:rsidP="00D870D8">
      <w:pPr>
        <w:rPr>
          <w:i/>
        </w:rPr>
      </w:pPr>
    </w:p>
    <w:p w14:paraId="3823C398" w14:textId="17ABDC12" w:rsidR="00741B48" w:rsidRDefault="00741B48" w:rsidP="00D870D8">
      <w:pPr>
        <w:rPr>
          <w:i/>
        </w:rPr>
      </w:pPr>
    </w:p>
    <w:p w14:paraId="4F136061" w14:textId="77777777" w:rsidR="00741B48" w:rsidRDefault="00741B48" w:rsidP="00D870D8">
      <w:pPr>
        <w:rPr>
          <w:i/>
        </w:rPr>
      </w:pPr>
    </w:p>
    <w:p w14:paraId="356551FD" w14:textId="77777777" w:rsidR="00741B48" w:rsidRDefault="00741B48" w:rsidP="00D870D8">
      <w:pPr>
        <w:rPr>
          <w:i/>
        </w:rPr>
      </w:pPr>
    </w:p>
    <w:p w14:paraId="0B072E35" w14:textId="01B76736" w:rsidR="00741B48" w:rsidRDefault="00741B48" w:rsidP="00D870D8">
      <w:pPr>
        <w:rPr>
          <w:i/>
        </w:rPr>
      </w:pPr>
    </w:p>
    <w:p w14:paraId="2D844BD2" w14:textId="77777777" w:rsidR="00741B48" w:rsidRDefault="00741B48" w:rsidP="00D870D8">
      <w:pPr>
        <w:rPr>
          <w:i/>
        </w:rPr>
      </w:pPr>
    </w:p>
    <w:p w14:paraId="475D8357" w14:textId="43EEB7C3" w:rsidR="00741B48" w:rsidRDefault="00741B48" w:rsidP="00D870D8">
      <w:pPr>
        <w:rPr>
          <w:i/>
        </w:rPr>
      </w:pPr>
    </w:p>
    <w:p w14:paraId="1C73C0E8" w14:textId="2E3BA5CA" w:rsidR="00FB2BC8" w:rsidRDefault="00741B48" w:rsidP="00FB2BC8">
      <w:pPr>
        <w:rPr>
          <w:sz w:val="20"/>
          <w:szCs w:val="20"/>
        </w:rPr>
      </w:pPr>
      <w:r w:rsidRPr="00B419EC">
        <w:rPr>
          <w:sz w:val="20"/>
          <w:szCs w:val="20"/>
        </w:rPr>
        <w:t xml:space="preserve">Fig 7 – Shannon diversity at </w:t>
      </w:r>
      <w:r w:rsidR="00417067" w:rsidRPr="00B419EC">
        <w:rPr>
          <w:sz w:val="20"/>
          <w:szCs w:val="20"/>
        </w:rPr>
        <w:t>the plot level</w:t>
      </w:r>
      <w:r w:rsidR="00FB2BC8" w:rsidRPr="00B419EC">
        <w:rPr>
          <w:sz w:val="20"/>
          <w:szCs w:val="20"/>
        </w:rPr>
        <w:t xml:space="preserve"> </w:t>
      </w:r>
      <w:r w:rsidR="001F07D1">
        <w:rPr>
          <w:sz w:val="20"/>
          <w:szCs w:val="20"/>
        </w:rPr>
        <w:t>calculated on</w:t>
      </w:r>
      <w:r w:rsidR="001F07D1" w:rsidRPr="00B419EC">
        <w:rPr>
          <w:sz w:val="20"/>
          <w:szCs w:val="20"/>
        </w:rPr>
        <w:t xml:space="preserve"> </w:t>
      </w:r>
      <w:r w:rsidR="00B419EC" w:rsidRPr="00B419EC">
        <w:rPr>
          <w:sz w:val="20"/>
          <w:szCs w:val="20"/>
        </w:rPr>
        <w:t>s</w:t>
      </w:r>
      <w:r w:rsidR="00417067" w:rsidRPr="00B419EC">
        <w:rPr>
          <w:sz w:val="20"/>
          <w:szCs w:val="20"/>
        </w:rPr>
        <w:t>pecies c</w:t>
      </w:r>
      <w:r w:rsidR="00B419EC" w:rsidRPr="00B419EC">
        <w:rPr>
          <w:sz w:val="20"/>
          <w:szCs w:val="20"/>
        </w:rPr>
        <w:t xml:space="preserve">ounts </w:t>
      </w:r>
      <w:r w:rsidR="00417067" w:rsidRPr="00B419EC">
        <w:rPr>
          <w:sz w:val="20"/>
          <w:szCs w:val="20"/>
        </w:rPr>
        <w:t xml:space="preserve">summed </w:t>
      </w:r>
      <w:r w:rsidR="00B419EC" w:rsidRPr="00B419EC">
        <w:rPr>
          <w:sz w:val="20"/>
          <w:szCs w:val="20"/>
        </w:rPr>
        <w:t>across quadrats within a</w:t>
      </w:r>
      <w:r w:rsidR="00417067" w:rsidRPr="00B419EC">
        <w:rPr>
          <w:sz w:val="20"/>
          <w:szCs w:val="20"/>
        </w:rPr>
        <w:t xml:space="preserve"> plot</w:t>
      </w:r>
      <w:r w:rsidR="00B419EC" w:rsidRPr="00B419EC">
        <w:rPr>
          <w:sz w:val="20"/>
          <w:szCs w:val="20"/>
        </w:rPr>
        <w:t xml:space="preserve">.  </w:t>
      </w:r>
      <w:r w:rsidR="00417067" w:rsidRPr="00B419EC">
        <w:rPr>
          <w:sz w:val="20"/>
          <w:szCs w:val="20"/>
        </w:rPr>
        <w:t>Since diversity counts occur in the spring before cattle go on, only years following grazed years are included in analysis (2009-2012, 2017</w:t>
      </w:r>
      <w:r w:rsidR="00EE6535">
        <w:rPr>
          <w:sz w:val="20"/>
          <w:szCs w:val="20"/>
        </w:rPr>
        <w:t>. left panel</w:t>
      </w:r>
      <w:r w:rsidR="00417067" w:rsidRPr="00B419EC">
        <w:rPr>
          <w:sz w:val="20"/>
          <w:szCs w:val="20"/>
        </w:rPr>
        <w:t xml:space="preserve">).  </w:t>
      </w:r>
      <w:r w:rsidR="00B419EC" w:rsidRPr="00B419EC">
        <w:rPr>
          <w:sz w:val="20"/>
          <w:szCs w:val="20"/>
        </w:rPr>
        <w:t>While cattle seem to increase diversity of native plants, m</w:t>
      </w:r>
      <w:r w:rsidR="00FB2BC8" w:rsidRPr="00B419EC">
        <w:rPr>
          <w:sz w:val="20"/>
          <w:szCs w:val="20"/>
        </w:rPr>
        <w:t>ixed effects model and Tukey showed no significant impact of grazing treatment</w:t>
      </w:r>
      <w:r w:rsidR="00B419EC" w:rsidRPr="00B419EC">
        <w:rPr>
          <w:sz w:val="20"/>
          <w:szCs w:val="20"/>
        </w:rPr>
        <w:t>, although the effect was meaningful</w:t>
      </w:r>
      <w:r w:rsidR="00B66E46">
        <w:rPr>
          <w:sz w:val="20"/>
          <w:szCs w:val="20"/>
        </w:rPr>
        <w:t xml:space="preserve"> (asterisk)</w:t>
      </w:r>
      <w:bookmarkStart w:id="2" w:name="_GoBack"/>
      <w:bookmarkEnd w:id="2"/>
      <w:r w:rsidR="00B419EC" w:rsidRPr="00B419EC">
        <w:rPr>
          <w:sz w:val="20"/>
          <w:szCs w:val="20"/>
        </w:rPr>
        <w:t xml:space="preserve"> when ungrazed years were included in analysi</w:t>
      </w:r>
      <w:r w:rsidR="00EE6535">
        <w:rPr>
          <w:sz w:val="20"/>
          <w:szCs w:val="20"/>
        </w:rPr>
        <w:t>s (right panel)</w:t>
      </w:r>
      <w:r w:rsidR="00B419EC" w:rsidRPr="00B419EC">
        <w:rPr>
          <w:sz w:val="20"/>
          <w:szCs w:val="20"/>
        </w:rPr>
        <w:t xml:space="preserve">.  </w:t>
      </w:r>
    </w:p>
    <w:p w14:paraId="56F46A61" w14:textId="284F1F91" w:rsidR="00B66E46" w:rsidRDefault="00B66E46" w:rsidP="00FB2BC8">
      <w:pPr>
        <w:rPr>
          <w:sz w:val="20"/>
          <w:szCs w:val="20"/>
        </w:rPr>
      </w:pPr>
    </w:p>
    <w:p w14:paraId="7E7AB4BF" w14:textId="4474F0A2" w:rsidR="00B66E46" w:rsidRDefault="00B66E46" w:rsidP="00FB2BC8">
      <w:pPr>
        <w:rPr>
          <w:sz w:val="20"/>
          <w:szCs w:val="20"/>
        </w:rPr>
      </w:pPr>
    </w:p>
    <w:p w14:paraId="55404A65" w14:textId="1E72F2D7" w:rsidR="00B66E46" w:rsidRDefault="00B66E46" w:rsidP="00FB2BC8">
      <w:pPr>
        <w:rPr>
          <w:sz w:val="20"/>
          <w:szCs w:val="20"/>
        </w:rPr>
      </w:pPr>
    </w:p>
    <w:p w14:paraId="3ADAD608" w14:textId="7851C606" w:rsidR="00B66E46" w:rsidRDefault="00B66E46" w:rsidP="00FB2BC8">
      <w:pPr>
        <w:rPr>
          <w:sz w:val="20"/>
          <w:szCs w:val="20"/>
        </w:rPr>
      </w:pPr>
    </w:p>
    <w:p w14:paraId="7426BB34" w14:textId="0CE8B0CE" w:rsidR="00B66E46" w:rsidRDefault="00B66E46" w:rsidP="00FB2BC8">
      <w:pPr>
        <w:rPr>
          <w:sz w:val="20"/>
          <w:szCs w:val="20"/>
        </w:rPr>
      </w:pPr>
    </w:p>
    <w:p w14:paraId="55D38C80" w14:textId="2FC1F726" w:rsidR="00B66E46" w:rsidRDefault="00B66E46" w:rsidP="00FB2BC8">
      <w:pPr>
        <w:rPr>
          <w:sz w:val="20"/>
          <w:szCs w:val="20"/>
        </w:rPr>
      </w:pPr>
    </w:p>
    <w:p w14:paraId="3F332ED1" w14:textId="2997E2BE" w:rsidR="00B66E46" w:rsidRDefault="00B66E46" w:rsidP="00FB2BC8">
      <w:pPr>
        <w:rPr>
          <w:sz w:val="20"/>
          <w:szCs w:val="20"/>
        </w:rPr>
      </w:pPr>
    </w:p>
    <w:p w14:paraId="42E24C32" w14:textId="7E91E457" w:rsidR="00B66E46" w:rsidRDefault="00B66E46" w:rsidP="00FB2BC8">
      <w:pPr>
        <w:rPr>
          <w:sz w:val="20"/>
          <w:szCs w:val="20"/>
        </w:rPr>
      </w:pPr>
    </w:p>
    <w:p w14:paraId="3DF1D711" w14:textId="01D46B97" w:rsidR="00B66E46" w:rsidRDefault="00B66E46" w:rsidP="00FB2BC8">
      <w:pPr>
        <w:rPr>
          <w:sz w:val="20"/>
          <w:szCs w:val="20"/>
        </w:rPr>
      </w:pPr>
    </w:p>
    <w:p w14:paraId="4D302D1D" w14:textId="4C3F8049" w:rsidR="00B66E46" w:rsidRDefault="00B66E46" w:rsidP="00FB2BC8">
      <w:pPr>
        <w:rPr>
          <w:sz w:val="20"/>
          <w:szCs w:val="20"/>
        </w:rPr>
      </w:pPr>
    </w:p>
    <w:p w14:paraId="3B295DB1" w14:textId="3CFC1BBA" w:rsidR="00B66E46" w:rsidRDefault="00B66E46" w:rsidP="00FB2BC8">
      <w:pPr>
        <w:rPr>
          <w:sz w:val="20"/>
          <w:szCs w:val="20"/>
        </w:rPr>
      </w:pPr>
    </w:p>
    <w:p w14:paraId="2EC092E7" w14:textId="2CD063B6" w:rsidR="00B66E46" w:rsidRDefault="00B66E46" w:rsidP="00FB2BC8">
      <w:pPr>
        <w:rPr>
          <w:sz w:val="20"/>
          <w:szCs w:val="20"/>
        </w:rPr>
      </w:pPr>
    </w:p>
    <w:p w14:paraId="518E1502" w14:textId="52C8CA0A" w:rsidR="00B66E46" w:rsidRDefault="00B66E46" w:rsidP="00FB2BC8">
      <w:pPr>
        <w:rPr>
          <w:sz w:val="20"/>
          <w:szCs w:val="20"/>
        </w:rPr>
      </w:pPr>
    </w:p>
    <w:p w14:paraId="7BFBB314" w14:textId="0211F11E" w:rsidR="00B66E46" w:rsidRDefault="00B66E46" w:rsidP="00FB2BC8">
      <w:pPr>
        <w:rPr>
          <w:sz w:val="20"/>
          <w:szCs w:val="20"/>
        </w:rPr>
      </w:pPr>
    </w:p>
    <w:p w14:paraId="055BC047" w14:textId="2BEC1600" w:rsidR="00B66E46" w:rsidRDefault="00B66E46" w:rsidP="00FB2BC8">
      <w:pPr>
        <w:rPr>
          <w:sz w:val="20"/>
          <w:szCs w:val="20"/>
        </w:rPr>
      </w:pPr>
    </w:p>
    <w:p w14:paraId="1B14BCEF" w14:textId="05A0D73C" w:rsidR="00B66E46" w:rsidRDefault="00B66E46" w:rsidP="00FB2BC8">
      <w:pPr>
        <w:rPr>
          <w:sz w:val="20"/>
          <w:szCs w:val="20"/>
        </w:rPr>
      </w:pPr>
    </w:p>
    <w:p w14:paraId="066DCFB0" w14:textId="3DC53538" w:rsidR="00B66E46" w:rsidRDefault="00B66E46" w:rsidP="00FB2BC8">
      <w:pPr>
        <w:rPr>
          <w:sz w:val="20"/>
          <w:szCs w:val="20"/>
        </w:rPr>
      </w:pPr>
    </w:p>
    <w:p w14:paraId="51976FDC" w14:textId="39AB2A3B" w:rsidR="00B66E46" w:rsidRDefault="00B66E46" w:rsidP="00FB2BC8">
      <w:pPr>
        <w:rPr>
          <w:sz w:val="20"/>
          <w:szCs w:val="20"/>
        </w:rPr>
      </w:pPr>
    </w:p>
    <w:p w14:paraId="767FF511" w14:textId="25E99300" w:rsidR="00B66E46" w:rsidRDefault="00B66E46" w:rsidP="00FB2BC8">
      <w:pPr>
        <w:rPr>
          <w:sz w:val="20"/>
          <w:szCs w:val="20"/>
        </w:rPr>
      </w:pPr>
    </w:p>
    <w:p w14:paraId="0CB92A5D" w14:textId="369AF093" w:rsidR="00B66E46" w:rsidRDefault="00B66E46" w:rsidP="00FB2BC8">
      <w:pPr>
        <w:rPr>
          <w:sz w:val="20"/>
          <w:szCs w:val="20"/>
        </w:rPr>
      </w:pPr>
    </w:p>
    <w:p w14:paraId="35B67963" w14:textId="25DA9D8E" w:rsidR="00B66E46" w:rsidRPr="00B419EC" w:rsidRDefault="00B66E46" w:rsidP="00FB2BC8">
      <w:pPr>
        <w:rPr>
          <w:sz w:val="20"/>
          <w:szCs w:val="20"/>
        </w:rPr>
      </w:pPr>
    </w:p>
    <w:p w14:paraId="1FBC33F0" w14:textId="77777777" w:rsidR="00FB2BC8" w:rsidRDefault="006531EF" w:rsidP="00FB2BC8">
      <w:pPr>
        <w:rPr>
          <w:i/>
        </w:rPr>
      </w:pPr>
      <w:r>
        <w:rPr>
          <w:i/>
          <w:noProof/>
        </w:rPr>
        <w:lastRenderedPageBreak/>
        <w:drawing>
          <wp:anchor distT="0" distB="0" distL="114300" distR="114300" simplePos="0" relativeHeight="251676672" behindDoc="1" locked="0" layoutInCell="1" allowOverlap="1" wp14:anchorId="1E9D2CBB" wp14:editId="69082A0A">
            <wp:simplePos x="0" y="0"/>
            <wp:positionH relativeFrom="column">
              <wp:posOffset>905133</wp:posOffset>
            </wp:positionH>
            <wp:positionV relativeFrom="paragraph">
              <wp:posOffset>98513</wp:posOffset>
            </wp:positionV>
            <wp:extent cx="4535786" cy="3312103"/>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ma.richness.precinct.jpeg"/>
                    <pic:cNvPicPr/>
                  </pic:nvPicPr>
                  <pic:blipFill>
                    <a:blip r:embed="rId15">
                      <a:extLst>
                        <a:ext uri="{28A0092B-C50C-407E-A947-70E740481C1C}">
                          <a14:useLocalDpi xmlns:a14="http://schemas.microsoft.com/office/drawing/2010/main" val="0"/>
                        </a:ext>
                      </a:extLst>
                    </a:blip>
                    <a:stretch>
                      <a:fillRect/>
                    </a:stretch>
                  </pic:blipFill>
                  <pic:spPr>
                    <a:xfrm>
                      <a:off x="0" y="0"/>
                      <a:ext cx="4535786" cy="3312103"/>
                    </a:xfrm>
                    <a:prstGeom prst="rect">
                      <a:avLst/>
                    </a:prstGeom>
                  </pic:spPr>
                </pic:pic>
              </a:graphicData>
            </a:graphic>
            <wp14:sizeRelH relativeFrom="page">
              <wp14:pctWidth>0</wp14:pctWidth>
            </wp14:sizeRelH>
            <wp14:sizeRelV relativeFrom="page">
              <wp14:pctHeight>0</wp14:pctHeight>
            </wp14:sizeRelV>
          </wp:anchor>
        </w:drawing>
      </w:r>
    </w:p>
    <w:p w14:paraId="122145BF" w14:textId="67BF52E8" w:rsidR="00B419EC" w:rsidRPr="00B419EC" w:rsidRDefault="00B419EC" w:rsidP="00FB2BC8"/>
    <w:p w14:paraId="217D75C6" w14:textId="35D7B013" w:rsidR="00741B48" w:rsidRDefault="00741B48" w:rsidP="00FB2BC8">
      <w:pPr>
        <w:rPr>
          <w:i/>
        </w:rPr>
      </w:pPr>
      <w:r>
        <w:rPr>
          <w:i/>
        </w:rPr>
        <w:t xml:space="preserve">  </w:t>
      </w:r>
    </w:p>
    <w:p w14:paraId="651BE80C" w14:textId="77777777" w:rsidR="006531EF" w:rsidRDefault="006531EF" w:rsidP="00FB2BC8">
      <w:pPr>
        <w:rPr>
          <w:i/>
        </w:rPr>
      </w:pPr>
    </w:p>
    <w:p w14:paraId="7AA1FA42" w14:textId="77777777" w:rsidR="006531EF" w:rsidRDefault="006531EF" w:rsidP="00FB2BC8">
      <w:pPr>
        <w:rPr>
          <w:i/>
        </w:rPr>
      </w:pPr>
    </w:p>
    <w:p w14:paraId="330AB761" w14:textId="77777777" w:rsidR="006531EF" w:rsidRDefault="006531EF" w:rsidP="00FB2BC8">
      <w:pPr>
        <w:rPr>
          <w:i/>
        </w:rPr>
      </w:pPr>
    </w:p>
    <w:p w14:paraId="3D29D264" w14:textId="77777777" w:rsidR="006531EF" w:rsidRDefault="006531EF" w:rsidP="00FB2BC8">
      <w:pPr>
        <w:rPr>
          <w:i/>
        </w:rPr>
      </w:pPr>
    </w:p>
    <w:p w14:paraId="08790B1E" w14:textId="77777777" w:rsidR="006531EF" w:rsidRDefault="006531EF" w:rsidP="00FB2BC8">
      <w:pPr>
        <w:rPr>
          <w:i/>
        </w:rPr>
      </w:pPr>
    </w:p>
    <w:p w14:paraId="26AC27A3" w14:textId="77777777" w:rsidR="006531EF" w:rsidRDefault="006531EF" w:rsidP="00FB2BC8">
      <w:pPr>
        <w:rPr>
          <w:i/>
        </w:rPr>
      </w:pPr>
    </w:p>
    <w:p w14:paraId="3579525C" w14:textId="77777777" w:rsidR="006531EF" w:rsidRDefault="006531EF" w:rsidP="00FB2BC8">
      <w:pPr>
        <w:rPr>
          <w:i/>
        </w:rPr>
      </w:pPr>
    </w:p>
    <w:p w14:paraId="0A596B77" w14:textId="77777777" w:rsidR="006531EF" w:rsidRDefault="006531EF" w:rsidP="00FB2BC8">
      <w:pPr>
        <w:rPr>
          <w:i/>
        </w:rPr>
      </w:pPr>
    </w:p>
    <w:p w14:paraId="237C781E" w14:textId="77777777" w:rsidR="006531EF" w:rsidRDefault="006531EF" w:rsidP="00FB2BC8">
      <w:pPr>
        <w:rPr>
          <w:i/>
        </w:rPr>
      </w:pPr>
    </w:p>
    <w:p w14:paraId="7918E01A" w14:textId="77777777" w:rsidR="006531EF" w:rsidRDefault="006531EF" w:rsidP="00FB2BC8">
      <w:pPr>
        <w:rPr>
          <w:i/>
        </w:rPr>
      </w:pPr>
    </w:p>
    <w:p w14:paraId="4A5A310B" w14:textId="77777777" w:rsidR="006531EF" w:rsidRDefault="006531EF" w:rsidP="00FB2BC8">
      <w:pPr>
        <w:rPr>
          <w:i/>
        </w:rPr>
      </w:pPr>
    </w:p>
    <w:p w14:paraId="0118468C" w14:textId="77777777" w:rsidR="006531EF" w:rsidRDefault="006531EF" w:rsidP="00FB2BC8">
      <w:pPr>
        <w:rPr>
          <w:i/>
        </w:rPr>
      </w:pPr>
    </w:p>
    <w:p w14:paraId="1B570A48" w14:textId="77777777" w:rsidR="006531EF" w:rsidRDefault="006531EF" w:rsidP="00FB2BC8">
      <w:pPr>
        <w:rPr>
          <w:i/>
        </w:rPr>
      </w:pPr>
    </w:p>
    <w:p w14:paraId="75322014" w14:textId="77777777" w:rsidR="006531EF" w:rsidRDefault="006531EF" w:rsidP="00FB2BC8">
      <w:pPr>
        <w:rPr>
          <w:i/>
        </w:rPr>
      </w:pPr>
    </w:p>
    <w:p w14:paraId="1F05A640" w14:textId="77777777" w:rsidR="006531EF" w:rsidRPr="00B419EC" w:rsidRDefault="006531EF" w:rsidP="006531EF">
      <w:pPr>
        <w:rPr>
          <w:sz w:val="20"/>
          <w:szCs w:val="20"/>
        </w:rPr>
      </w:pPr>
      <w:r w:rsidRPr="00B419EC">
        <w:rPr>
          <w:sz w:val="20"/>
          <w:szCs w:val="20"/>
        </w:rPr>
        <w:t xml:space="preserve">Fig 7 – </w:t>
      </w:r>
      <w:r>
        <w:rPr>
          <w:sz w:val="20"/>
          <w:szCs w:val="20"/>
        </w:rPr>
        <w:t>Species richness</w:t>
      </w:r>
      <w:r w:rsidRPr="00B419EC">
        <w:rPr>
          <w:sz w:val="20"/>
          <w:szCs w:val="20"/>
        </w:rPr>
        <w:t xml:space="preserve"> at the plot level with </w:t>
      </w:r>
      <w:r>
        <w:rPr>
          <w:sz w:val="20"/>
          <w:szCs w:val="20"/>
        </w:rPr>
        <w:t>total number of species</w:t>
      </w:r>
      <w:r w:rsidRPr="00B419EC">
        <w:rPr>
          <w:sz w:val="20"/>
          <w:szCs w:val="20"/>
        </w:rPr>
        <w:t xml:space="preserve"> summed across quadrats within a plot.  Since diversity counts occur in the spring before cattle go on, only years following grazed years are included in analysis (2009-2012, 2017).  </w:t>
      </w:r>
      <w:r>
        <w:rPr>
          <w:sz w:val="20"/>
          <w:szCs w:val="20"/>
        </w:rPr>
        <w:t xml:space="preserve">No significance. </w:t>
      </w:r>
    </w:p>
    <w:p w14:paraId="36C7B49A" w14:textId="77777777" w:rsidR="006531EF" w:rsidRPr="006531EF" w:rsidRDefault="006531EF" w:rsidP="00FB2BC8"/>
    <w:sectPr w:rsidR="006531EF" w:rsidRPr="006531EF" w:rsidSect="000A7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E0000"/>
    <w:multiLevelType w:val="hybridMultilevel"/>
    <w:tmpl w:val="B1209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4129E"/>
    <w:multiLevelType w:val="hybridMultilevel"/>
    <w:tmpl w:val="617C6768"/>
    <w:lvl w:ilvl="0" w:tplc="8AD0B182">
      <w:start w:val="1"/>
      <w:numFmt w:val="upperLetter"/>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o Brambila">
    <w15:presenceInfo w15:providerId="None" w15:userId="Alejandro Bramb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0D8"/>
    <w:rsid w:val="00010117"/>
    <w:rsid w:val="000A7714"/>
    <w:rsid w:val="001F07D1"/>
    <w:rsid w:val="004009CE"/>
    <w:rsid w:val="00417067"/>
    <w:rsid w:val="00421B34"/>
    <w:rsid w:val="00481FBC"/>
    <w:rsid w:val="005D72AC"/>
    <w:rsid w:val="006531EF"/>
    <w:rsid w:val="00741B48"/>
    <w:rsid w:val="00780C1D"/>
    <w:rsid w:val="007845BB"/>
    <w:rsid w:val="00792EA6"/>
    <w:rsid w:val="007D362C"/>
    <w:rsid w:val="007F1155"/>
    <w:rsid w:val="008E7541"/>
    <w:rsid w:val="00945944"/>
    <w:rsid w:val="0094675B"/>
    <w:rsid w:val="00984E72"/>
    <w:rsid w:val="009B3FDB"/>
    <w:rsid w:val="00A826AB"/>
    <w:rsid w:val="00B15482"/>
    <w:rsid w:val="00B419EC"/>
    <w:rsid w:val="00B66E46"/>
    <w:rsid w:val="00C35065"/>
    <w:rsid w:val="00C92CC8"/>
    <w:rsid w:val="00CD0245"/>
    <w:rsid w:val="00D335AC"/>
    <w:rsid w:val="00D55F61"/>
    <w:rsid w:val="00D870D8"/>
    <w:rsid w:val="00ED1C94"/>
    <w:rsid w:val="00EE3F05"/>
    <w:rsid w:val="00EE6535"/>
    <w:rsid w:val="00F43564"/>
    <w:rsid w:val="00FB2BC8"/>
    <w:rsid w:val="00FE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93D892"/>
  <w14:defaultImageDpi w14:val="32767"/>
  <w15:docId w15:val="{EF91A90C-DE5B-E04F-81A9-A85754CA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0D8"/>
    <w:pPr>
      <w:ind w:left="720"/>
      <w:contextualSpacing/>
    </w:pPr>
  </w:style>
  <w:style w:type="paragraph" w:styleId="BalloonText">
    <w:name w:val="Balloon Text"/>
    <w:basedOn w:val="Normal"/>
    <w:link w:val="BalloonTextChar"/>
    <w:uiPriority w:val="99"/>
    <w:semiHidden/>
    <w:unhideWhenUsed/>
    <w:rsid w:val="00D33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35A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335AC"/>
    <w:rPr>
      <w:sz w:val="18"/>
      <w:szCs w:val="18"/>
    </w:rPr>
  </w:style>
  <w:style w:type="paragraph" w:styleId="CommentText">
    <w:name w:val="annotation text"/>
    <w:basedOn w:val="Normal"/>
    <w:link w:val="CommentTextChar"/>
    <w:uiPriority w:val="99"/>
    <w:semiHidden/>
    <w:unhideWhenUsed/>
    <w:rsid w:val="00D335AC"/>
  </w:style>
  <w:style w:type="character" w:customStyle="1" w:styleId="CommentTextChar">
    <w:name w:val="Comment Text Char"/>
    <w:basedOn w:val="DefaultParagraphFont"/>
    <w:link w:val="CommentText"/>
    <w:uiPriority w:val="99"/>
    <w:semiHidden/>
    <w:rsid w:val="00D335AC"/>
  </w:style>
  <w:style w:type="paragraph" w:styleId="CommentSubject">
    <w:name w:val="annotation subject"/>
    <w:basedOn w:val="CommentText"/>
    <w:next w:val="CommentText"/>
    <w:link w:val="CommentSubjectChar"/>
    <w:uiPriority w:val="99"/>
    <w:semiHidden/>
    <w:unhideWhenUsed/>
    <w:rsid w:val="00D335AC"/>
    <w:rPr>
      <w:b/>
      <w:bCs/>
      <w:sz w:val="20"/>
      <w:szCs w:val="20"/>
    </w:rPr>
  </w:style>
  <w:style w:type="character" w:customStyle="1" w:styleId="CommentSubjectChar">
    <w:name w:val="Comment Subject Char"/>
    <w:basedOn w:val="CommentTextChar"/>
    <w:link w:val="CommentSubject"/>
    <w:uiPriority w:val="99"/>
    <w:semiHidden/>
    <w:rsid w:val="00D335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Brambila</dc:creator>
  <cp:keywords/>
  <dc:description/>
  <cp:lastModifiedBy>Alejandro Brambila</cp:lastModifiedBy>
  <cp:revision>3</cp:revision>
  <dcterms:created xsi:type="dcterms:W3CDTF">2018-07-06T15:10:00Z</dcterms:created>
  <dcterms:modified xsi:type="dcterms:W3CDTF">2018-07-06T16:46:00Z</dcterms:modified>
</cp:coreProperties>
</file>